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632" w:rsidRDefault="00E13BC1" w:rsidP="00FE0D9F">
      <w:pPr>
        <w:spacing w:line="480" w:lineRule="auto"/>
        <w:jc w:val="center"/>
        <w:rPr>
          <w:rFonts w:ascii="Arial" w:hAnsi="Arial" w:cs="Arial"/>
          <w:b/>
        </w:rPr>
      </w:pPr>
      <w:commentRangeStart w:id="0"/>
      <w:r w:rsidRPr="00E13BC1">
        <w:rPr>
          <w:rFonts w:ascii="Arial" w:eastAsia="Arial" w:hAnsi="Arial" w:cs="Arial"/>
          <w:b/>
          <w:bCs/>
          <w:rPrChange w:id="1" w:author="Denniz Zolnoun" w:date="2016-11-10T15:12:00Z">
            <w:rPr>
              <w:rFonts w:ascii="Arial" w:hAnsi="Arial" w:cs="Arial"/>
              <w:b/>
            </w:rPr>
          </w:rPrChange>
        </w:rPr>
        <w:t>Introduction</w:t>
      </w:r>
      <w:commentRangeEnd w:id="0"/>
      <w:r w:rsidR="00675D70">
        <w:rPr>
          <w:rStyle w:val="CommentReference"/>
          <w:rFonts w:eastAsiaTheme="minorEastAsia"/>
        </w:rPr>
        <w:commentReference w:id="0"/>
      </w:r>
    </w:p>
    <w:p w:rsidR="00357FDF" w:rsidRPr="00357FDF" w:rsidRDefault="00357FDF" w:rsidP="00FE0D9F">
      <w:pPr>
        <w:spacing w:line="480" w:lineRule="auto"/>
        <w:jc w:val="center"/>
        <w:rPr>
          <w:rFonts w:ascii="Arial" w:hAnsi="Arial" w:cs="Arial"/>
          <w:b/>
        </w:rPr>
      </w:pPr>
    </w:p>
    <w:p w:rsidR="009F6C28" w:rsidRPr="00357FDF" w:rsidRDefault="00E13BC1" w:rsidP="00FE0D9F">
      <w:pPr>
        <w:spacing w:line="480" w:lineRule="auto"/>
        <w:ind w:firstLine="720"/>
        <w:rPr>
          <w:rFonts w:ascii="Arial" w:hAnsi="Arial" w:cs="Arial"/>
        </w:rPr>
      </w:pPr>
      <w:r w:rsidRPr="00E13BC1">
        <w:rPr>
          <w:rFonts w:ascii="Arial" w:eastAsia="Arial" w:hAnsi="Arial" w:cs="Arial"/>
          <w:rPrChange w:id="2" w:author="Denniz Zolnoun" w:date="2016-11-10T15:12:00Z">
            <w:rPr>
              <w:rFonts w:ascii="Arial" w:hAnsi="Arial" w:cs="Arial"/>
            </w:rPr>
          </w:rPrChange>
        </w:rPr>
        <w:t xml:space="preserve">In the greater landscape of medicine, both static and dynamic </w:t>
      </w:r>
      <w:proofErr w:type="spellStart"/>
      <w:r w:rsidRPr="00E13BC1">
        <w:rPr>
          <w:rFonts w:ascii="Arial" w:eastAsia="Arial" w:hAnsi="Arial" w:cs="Arial"/>
          <w:rPrChange w:id="3" w:author="Denniz Zolnoun" w:date="2016-11-10T15:12:00Z">
            <w:rPr>
              <w:rFonts w:ascii="Arial" w:hAnsi="Arial" w:cs="Arial"/>
            </w:rPr>
          </w:rPrChange>
        </w:rPr>
        <w:t>morphometric</w:t>
      </w:r>
      <w:proofErr w:type="spellEnd"/>
      <w:r w:rsidRPr="00E13BC1">
        <w:rPr>
          <w:rFonts w:ascii="Arial" w:eastAsia="Arial" w:hAnsi="Arial" w:cs="Arial"/>
          <w:rPrChange w:id="4" w:author="Denniz Zolnoun" w:date="2016-11-10T15:12:00Z">
            <w:rPr>
              <w:rFonts w:ascii="Arial" w:hAnsi="Arial" w:cs="Arial"/>
            </w:rPr>
          </w:rPrChange>
        </w:rPr>
        <w:t xml:space="preserve"> variables have been shown to be associated with ‘disease states.’ A prototypical example is Body Mass Index (BMI), which is amenable to intervention and can be conceptualized as dynamic. On the other hand, an individual’s body type (i.e. pear </w:t>
      </w:r>
      <w:proofErr w:type="spellStart"/>
      <w:r w:rsidRPr="00E13BC1">
        <w:rPr>
          <w:rFonts w:ascii="Arial" w:eastAsia="Arial" w:hAnsi="Arial" w:cs="Arial"/>
          <w:rPrChange w:id="5" w:author="Denniz Zolnoun" w:date="2016-11-10T15:12:00Z">
            <w:rPr>
              <w:rFonts w:ascii="Arial" w:hAnsi="Arial" w:cs="Arial"/>
            </w:rPr>
          </w:rPrChange>
        </w:rPr>
        <w:t>vs</w:t>
      </w:r>
      <w:proofErr w:type="spellEnd"/>
      <w:r w:rsidRPr="00E13BC1">
        <w:rPr>
          <w:rFonts w:ascii="Arial" w:eastAsia="Arial" w:hAnsi="Arial" w:cs="Arial"/>
          <w:rPrChange w:id="6" w:author="Denniz Zolnoun" w:date="2016-11-10T15:12:00Z">
            <w:rPr>
              <w:rFonts w:ascii="Arial" w:hAnsi="Arial" w:cs="Arial"/>
            </w:rPr>
          </w:rPrChange>
        </w:rPr>
        <w:t xml:space="preserve"> apple) is a trait, which is not a readily modifiable ‘static attribute’ associated with cardiovascular disease.</w:t>
      </w:r>
    </w:p>
    <w:p w:rsidR="00073632" w:rsidRPr="00357FDF" w:rsidRDefault="00E13BC1" w:rsidP="00FE0D9F">
      <w:pPr>
        <w:spacing w:line="480" w:lineRule="auto"/>
        <w:ind w:firstLine="720"/>
        <w:rPr>
          <w:rFonts w:ascii="Arial" w:hAnsi="Arial" w:cs="Arial"/>
        </w:rPr>
      </w:pPr>
      <w:r w:rsidRPr="00E13BC1">
        <w:rPr>
          <w:rFonts w:ascii="Arial" w:eastAsia="Arial" w:hAnsi="Arial" w:cs="Arial"/>
          <w:rPrChange w:id="7" w:author="Denniz Zolnoun" w:date="2016-11-10T13:46:00Z">
            <w:rPr>
              <w:rFonts w:ascii="Arial" w:hAnsi="Arial" w:cs="Arial"/>
            </w:rPr>
          </w:rPrChange>
        </w:rPr>
        <w:t>Unlike most other disciplines in medicine, little is known about the “</w:t>
      </w:r>
      <w:proofErr w:type="gramStart"/>
      <w:r w:rsidRPr="00E13BC1">
        <w:rPr>
          <w:rFonts w:ascii="Arial" w:eastAsia="Arial" w:hAnsi="Arial" w:cs="Arial"/>
          <w:rPrChange w:id="8" w:author="Denniz Zolnoun" w:date="2016-11-10T13:46:00Z">
            <w:rPr>
              <w:rFonts w:ascii="Arial" w:hAnsi="Arial" w:cs="Arial"/>
            </w:rPr>
          </w:rPrChange>
        </w:rPr>
        <w:t>potential</w:t>
      </w:r>
      <w:proofErr w:type="gramEnd"/>
      <w:r w:rsidRPr="00E13BC1">
        <w:rPr>
          <w:rFonts w:ascii="Arial" w:eastAsia="Arial" w:hAnsi="Arial" w:cs="Arial"/>
          <w:rPrChange w:id="9" w:author="Denniz Zolnoun" w:date="2016-11-10T13:46:00Z">
            <w:rPr>
              <w:rFonts w:ascii="Arial" w:hAnsi="Arial" w:cs="Arial"/>
            </w:rPr>
          </w:rPrChange>
        </w:rPr>
        <w:t xml:space="preserve">” influence of </w:t>
      </w:r>
      <w:proofErr w:type="spellStart"/>
      <w:r w:rsidRPr="00E13BC1">
        <w:rPr>
          <w:rFonts w:ascii="Arial" w:eastAsia="Arial" w:hAnsi="Arial" w:cs="Arial"/>
          <w:rPrChange w:id="10" w:author="Denniz Zolnoun" w:date="2016-11-10T13:46:00Z">
            <w:rPr>
              <w:rFonts w:ascii="Arial" w:hAnsi="Arial" w:cs="Arial"/>
            </w:rPr>
          </w:rPrChange>
        </w:rPr>
        <w:t>morphometric</w:t>
      </w:r>
      <w:proofErr w:type="spellEnd"/>
      <w:r w:rsidRPr="00E13BC1">
        <w:rPr>
          <w:rFonts w:ascii="Arial" w:eastAsia="Arial" w:hAnsi="Arial" w:cs="Arial"/>
          <w:rPrChange w:id="11" w:author="Denniz Zolnoun" w:date="2016-11-10T13:46:00Z">
            <w:rPr>
              <w:rFonts w:ascii="Arial" w:hAnsi="Arial" w:cs="Arial"/>
            </w:rPr>
          </w:rPrChange>
        </w:rPr>
        <w:t xml:space="preserve"> variables in </w:t>
      </w:r>
      <w:ins w:id="12" w:author="Mintz, Council" w:date="2016-11-08T08:11:00Z">
        <w:r w:rsidRPr="00E13BC1">
          <w:rPr>
            <w:rFonts w:ascii="Arial" w:eastAsia="Arial" w:hAnsi="Arial" w:cs="Arial"/>
            <w:rPrChange w:id="13" w:author="Denniz Zolnoun" w:date="2016-11-10T13:46:00Z">
              <w:rPr>
                <w:rFonts w:ascii="Arial" w:hAnsi="Arial" w:cs="Arial"/>
              </w:rPr>
            </w:rPrChange>
          </w:rPr>
          <w:t xml:space="preserve">the </w:t>
        </w:r>
      </w:ins>
      <w:r w:rsidRPr="00E13BC1">
        <w:rPr>
          <w:rFonts w:ascii="Arial" w:eastAsia="Arial" w:hAnsi="Arial" w:cs="Arial"/>
          <w:rPrChange w:id="14" w:author="Denniz Zolnoun" w:date="2016-11-10T13:46:00Z">
            <w:rPr>
              <w:rFonts w:ascii="Arial" w:hAnsi="Arial" w:cs="Arial"/>
            </w:rPr>
          </w:rPrChange>
        </w:rPr>
        <w:t xml:space="preserve">development and maintenance of symptoms of </w:t>
      </w:r>
      <w:proofErr w:type="spellStart"/>
      <w:r w:rsidRPr="00E13BC1">
        <w:rPr>
          <w:rFonts w:ascii="Arial" w:eastAsia="Arial" w:hAnsi="Arial" w:cs="Arial"/>
          <w:rPrChange w:id="15" w:author="Denniz Zolnoun" w:date="2016-11-10T13:46:00Z">
            <w:rPr>
              <w:rFonts w:ascii="Arial" w:hAnsi="Arial" w:cs="Arial"/>
            </w:rPr>
          </w:rPrChange>
        </w:rPr>
        <w:t>urogenital</w:t>
      </w:r>
      <w:proofErr w:type="spellEnd"/>
      <w:r w:rsidRPr="00E13BC1">
        <w:rPr>
          <w:rFonts w:ascii="Arial" w:eastAsia="Arial" w:hAnsi="Arial" w:cs="Arial"/>
          <w:rPrChange w:id="16" w:author="Denniz Zolnoun" w:date="2016-11-10T13:46:00Z">
            <w:rPr>
              <w:rFonts w:ascii="Arial" w:hAnsi="Arial" w:cs="Arial"/>
            </w:rPr>
          </w:rPrChange>
        </w:rPr>
        <w:t xml:space="preserve"> region. This is particularly noteworthy in women where normative data is meager compared to their male </w:t>
      </w:r>
      <w:commentRangeStart w:id="17"/>
      <w:commentRangeStart w:id="18"/>
      <w:r w:rsidRPr="00E13BC1">
        <w:rPr>
          <w:rFonts w:ascii="Arial" w:eastAsia="Arial" w:hAnsi="Arial" w:cs="Arial"/>
          <w:rPrChange w:id="19" w:author="Denniz Zolnoun" w:date="2016-11-10T13:46:00Z">
            <w:rPr>
              <w:rFonts w:ascii="Arial" w:hAnsi="Arial" w:cs="Arial"/>
            </w:rPr>
          </w:rPrChange>
        </w:rPr>
        <w:t>counterpart</w:t>
      </w:r>
      <w:ins w:id="20" w:author="Denniz Zolnoun" w:date="2016-11-10T13:46:00Z">
        <w:r w:rsidRPr="00E13BC1">
          <w:rPr>
            <w:rFonts w:ascii="Arial" w:eastAsia="Arial" w:hAnsi="Arial" w:cs="Arial"/>
            <w:rPrChange w:id="21" w:author="Denniz Zolnoun" w:date="2016-11-10T13:46:00Z">
              <w:rPr>
                <w:rFonts w:ascii="Arial" w:hAnsi="Arial" w:cs="Arial"/>
              </w:rPr>
            </w:rPrChange>
          </w:rPr>
          <w:t>s</w:t>
        </w:r>
      </w:ins>
      <w:r w:rsidRPr="00E13BC1">
        <w:rPr>
          <w:rFonts w:ascii="Arial" w:eastAsia="Arial" w:hAnsi="Arial" w:cs="Arial"/>
          <w:rPrChange w:id="22" w:author="Denniz Zolnoun" w:date="2016-11-10T13:46:00Z">
            <w:rPr>
              <w:rFonts w:ascii="Arial" w:hAnsi="Arial" w:cs="Arial"/>
            </w:rPr>
          </w:rPrChange>
        </w:rPr>
        <w:t xml:space="preserve">. </w:t>
      </w:r>
      <w:commentRangeEnd w:id="17"/>
      <w:r w:rsidR="00675D70">
        <w:rPr>
          <w:rStyle w:val="CommentReference"/>
          <w:rFonts w:eastAsiaTheme="minorEastAsia"/>
        </w:rPr>
        <w:commentReference w:id="17"/>
      </w:r>
      <w:commentRangeEnd w:id="18"/>
      <w:r w:rsidR="008B5368">
        <w:rPr>
          <w:rStyle w:val="CommentReference"/>
        </w:rPr>
        <w:commentReference w:id="18"/>
      </w:r>
    </w:p>
    <w:p w:rsidR="00073632" w:rsidRPr="00357FDF" w:rsidRDefault="00073632" w:rsidP="00FE0D9F">
      <w:pPr>
        <w:spacing w:line="480" w:lineRule="auto"/>
        <w:ind w:firstLine="720"/>
        <w:rPr>
          <w:rFonts w:ascii="Arial" w:hAnsi="Arial" w:cs="Arial"/>
        </w:rPr>
      </w:pPr>
      <w:r w:rsidRPr="007D023B">
        <w:rPr>
          <w:rFonts w:ascii="Arial" w:eastAsia="Arial" w:hAnsi="Arial" w:cs="Arial"/>
        </w:rPr>
        <w:t>The present work is part of a thematically relat</w:t>
      </w:r>
      <w:r w:rsidR="008B5368" w:rsidRPr="007D023B">
        <w:rPr>
          <w:rFonts w:ascii="Arial" w:eastAsia="Arial" w:hAnsi="Arial" w:cs="Arial"/>
        </w:rPr>
        <w:t xml:space="preserve">ed investigation aimed at characterizing </w:t>
      </w:r>
      <w:r w:rsidR="009F6C28" w:rsidRPr="007D023B">
        <w:rPr>
          <w:rFonts w:ascii="Arial" w:eastAsia="Arial" w:hAnsi="Arial" w:cs="Arial"/>
        </w:rPr>
        <w:t>anatomy</w:t>
      </w:r>
      <w:r w:rsidRPr="007D023B">
        <w:rPr>
          <w:rFonts w:ascii="Arial" w:eastAsia="Arial" w:hAnsi="Arial" w:cs="Arial"/>
        </w:rPr>
        <w:t xml:space="preserve"> and </w:t>
      </w:r>
      <w:proofErr w:type="spellStart"/>
      <w:r w:rsidRPr="007D023B">
        <w:rPr>
          <w:rFonts w:ascii="Arial" w:eastAsia="Arial" w:hAnsi="Arial" w:cs="Arial"/>
        </w:rPr>
        <w:t>neurosenso</w:t>
      </w:r>
      <w:r w:rsidR="009F6C28" w:rsidRPr="007D023B">
        <w:rPr>
          <w:rFonts w:ascii="Arial" w:eastAsia="Arial" w:hAnsi="Arial" w:cs="Arial"/>
        </w:rPr>
        <w:t>ry</w:t>
      </w:r>
      <w:proofErr w:type="spellEnd"/>
      <w:r w:rsidR="009F6C28" w:rsidRPr="007D023B">
        <w:rPr>
          <w:rFonts w:ascii="Arial" w:eastAsia="Arial" w:hAnsi="Arial" w:cs="Arial"/>
        </w:rPr>
        <w:t xml:space="preserve"> perception</w:t>
      </w:r>
      <w:r w:rsidR="00616B38" w:rsidRPr="007D023B">
        <w:rPr>
          <w:rFonts w:ascii="Arial" w:eastAsia="Arial" w:hAnsi="Arial" w:cs="Arial"/>
        </w:rPr>
        <w:t xml:space="preserve"> in </w:t>
      </w:r>
      <w:ins w:id="23" w:author="Mintz, Council" w:date="2016-11-08T08:12:00Z">
        <w:r w:rsidR="00675D70">
          <w:rPr>
            <w:rFonts w:ascii="Arial" w:eastAsia="Arial" w:hAnsi="Arial" w:cs="Arial"/>
          </w:rPr>
          <w:t xml:space="preserve">the </w:t>
        </w:r>
      </w:ins>
      <w:commentRangeStart w:id="24"/>
      <w:ins w:id="25" w:author="farage.ma" w:date="2016-11-11T12:37:00Z">
        <w:r w:rsidR="00586070">
          <w:rPr>
            <w:rFonts w:ascii="Arial" w:eastAsia="Arial" w:hAnsi="Arial" w:cs="Arial"/>
          </w:rPr>
          <w:t>female</w:t>
        </w:r>
        <w:commentRangeEnd w:id="24"/>
        <w:r w:rsidR="00586070">
          <w:rPr>
            <w:rStyle w:val="CommentReference"/>
            <w:rFonts w:eastAsiaTheme="minorEastAsia"/>
          </w:rPr>
          <w:commentReference w:id="24"/>
        </w:r>
        <w:r w:rsidR="00586070">
          <w:rPr>
            <w:rFonts w:ascii="Arial" w:eastAsia="Arial" w:hAnsi="Arial" w:cs="Arial"/>
          </w:rPr>
          <w:t xml:space="preserve"> </w:t>
        </w:r>
      </w:ins>
      <w:proofErr w:type="spellStart"/>
      <w:r w:rsidR="00616B38" w:rsidRPr="007D023B">
        <w:rPr>
          <w:rFonts w:ascii="Arial" w:eastAsia="Arial" w:hAnsi="Arial" w:cs="Arial"/>
        </w:rPr>
        <w:t>urogenital</w:t>
      </w:r>
      <w:proofErr w:type="spellEnd"/>
      <w:r w:rsidR="00616B38" w:rsidRPr="007D023B">
        <w:rPr>
          <w:rFonts w:ascii="Arial" w:eastAsia="Arial" w:hAnsi="Arial" w:cs="Arial"/>
        </w:rPr>
        <w:t xml:space="preserve"> region</w:t>
      </w:r>
      <w:r w:rsidR="00D91174" w:rsidRPr="007D023B">
        <w:rPr>
          <w:rFonts w:ascii="Arial" w:eastAsia="Arial" w:hAnsi="Arial" w:cs="Arial"/>
        </w:rPr>
        <w:t xml:space="preserve">; the focus of the present study is on </w:t>
      </w:r>
      <w:proofErr w:type="spellStart"/>
      <w:r w:rsidR="00D91174" w:rsidRPr="007D023B">
        <w:rPr>
          <w:rFonts w:ascii="Arial" w:eastAsia="Arial" w:hAnsi="Arial" w:cs="Arial"/>
        </w:rPr>
        <w:t>vulvar</w:t>
      </w:r>
      <w:proofErr w:type="spellEnd"/>
      <w:r w:rsidR="00D91174" w:rsidRPr="007D023B">
        <w:rPr>
          <w:rFonts w:ascii="Arial" w:eastAsia="Arial" w:hAnsi="Arial" w:cs="Arial"/>
        </w:rPr>
        <w:t xml:space="preserve"> </w:t>
      </w:r>
      <w:r w:rsidR="00DC3867" w:rsidRPr="007D023B">
        <w:rPr>
          <w:rFonts w:ascii="Arial" w:eastAsia="Arial" w:hAnsi="Arial" w:cs="Arial"/>
        </w:rPr>
        <w:t>mucosal</w:t>
      </w:r>
      <w:r w:rsidR="00D41284" w:rsidRPr="007D023B">
        <w:rPr>
          <w:rFonts w:ascii="Arial" w:eastAsia="Arial" w:hAnsi="Arial" w:cs="Arial"/>
        </w:rPr>
        <w:t xml:space="preserve"> </w:t>
      </w:r>
      <w:r w:rsidR="00DC3867" w:rsidRPr="007D023B">
        <w:rPr>
          <w:rFonts w:ascii="Arial" w:eastAsia="Arial" w:hAnsi="Arial" w:cs="Arial"/>
        </w:rPr>
        <w:t>distribution</w:t>
      </w:r>
      <w:r w:rsidR="00BB59BF" w:rsidRPr="007D023B">
        <w:rPr>
          <w:rFonts w:ascii="Arial" w:eastAsia="Arial" w:hAnsi="Arial" w:cs="Arial"/>
        </w:rPr>
        <w:t xml:space="preserve">. </w:t>
      </w:r>
      <w:r w:rsidRPr="007D023B">
        <w:rPr>
          <w:rFonts w:ascii="Arial" w:eastAsia="Arial" w:hAnsi="Arial" w:cs="Arial"/>
        </w:rPr>
        <w:t xml:space="preserve"> </w:t>
      </w:r>
    </w:p>
    <w:p w:rsidR="00073632" w:rsidRPr="00357FDF" w:rsidRDefault="00E13BC1" w:rsidP="00FE0D9F">
      <w:pPr>
        <w:spacing w:line="480" w:lineRule="auto"/>
        <w:ind w:firstLine="720"/>
        <w:rPr>
          <w:rFonts w:ascii="Arial" w:hAnsi="Arial" w:cs="Arial"/>
        </w:rPr>
      </w:pPr>
      <w:r w:rsidRPr="00E13BC1">
        <w:rPr>
          <w:rFonts w:ascii="Arial" w:eastAsia="Arial" w:hAnsi="Arial" w:cs="Arial"/>
          <w:rPrChange w:id="26" w:author="Denniz Zolnoun" w:date="2016-11-10T13:47:00Z">
            <w:rPr>
              <w:rFonts w:ascii="Arial" w:hAnsi="Arial" w:cs="Arial"/>
            </w:rPr>
          </w:rPrChange>
        </w:rPr>
        <w:t xml:space="preserve">Surface anatomy of </w:t>
      </w:r>
      <w:ins w:id="27" w:author="Mintz, Council" w:date="2016-11-08T08:13:00Z">
        <w:r w:rsidRPr="00E13BC1">
          <w:rPr>
            <w:rFonts w:ascii="Arial" w:eastAsia="Arial" w:hAnsi="Arial" w:cs="Arial"/>
            <w:rPrChange w:id="28" w:author="Denniz Zolnoun" w:date="2016-11-10T13:47:00Z">
              <w:rPr>
                <w:rFonts w:ascii="Arial" w:hAnsi="Arial" w:cs="Arial"/>
              </w:rPr>
            </w:rPrChange>
          </w:rPr>
          <w:t xml:space="preserve">the </w:t>
        </w:r>
      </w:ins>
      <w:r w:rsidRPr="00E13BC1">
        <w:rPr>
          <w:rFonts w:ascii="Arial" w:eastAsia="Arial" w:hAnsi="Arial" w:cs="Arial"/>
          <w:rPrChange w:id="29" w:author="Denniz Zolnoun" w:date="2016-11-10T13:47:00Z">
            <w:rPr>
              <w:rFonts w:ascii="Arial" w:hAnsi="Arial" w:cs="Arial"/>
            </w:rPr>
          </w:rPrChange>
        </w:rPr>
        <w:t xml:space="preserve">vulva can best be described in terms of anatomical transition between three different tissues: mucosa (vestibule), non-hairy </w:t>
      </w:r>
      <w:ins w:id="30" w:author="farage.ma" w:date="2016-11-11T12:37:00Z">
        <w:r w:rsidR="00586070">
          <w:rPr>
            <w:rFonts w:ascii="Arial" w:eastAsia="Arial" w:hAnsi="Arial" w:cs="Arial"/>
          </w:rPr>
          <w:t>non-</w:t>
        </w:r>
      </w:ins>
      <w:r w:rsidRPr="00E13BC1">
        <w:rPr>
          <w:rFonts w:ascii="Arial" w:eastAsia="Arial" w:hAnsi="Arial" w:cs="Arial"/>
          <w:rPrChange w:id="31" w:author="Denniz Zolnoun" w:date="2016-11-10T13:47:00Z">
            <w:rPr>
              <w:rFonts w:ascii="Arial" w:hAnsi="Arial" w:cs="Arial"/>
            </w:rPr>
          </w:rPrChange>
        </w:rPr>
        <w:t xml:space="preserve">keratinized </w:t>
      </w:r>
      <w:del w:id="32" w:author="farage.ma" w:date="2016-11-11T12:38:00Z">
        <w:r w:rsidRPr="00E13BC1" w:rsidDel="00586070">
          <w:rPr>
            <w:rFonts w:ascii="Arial" w:eastAsia="Arial" w:hAnsi="Arial" w:cs="Arial"/>
            <w:rPrChange w:id="33" w:author="Denniz Zolnoun" w:date="2016-11-10T13:47:00Z">
              <w:rPr>
                <w:rFonts w:ascii="Arial" w:hAnsi="Arial" w:cs="Arial"/>
              </w:rPr>
            </w:rPrChange>
          </w:rPr>
          <w:delText xml:space="preserve">epithelium </w:delText>
        </w:r>
      </w:del>
      <w:ins w:id="34" w:author="farage.ma" w:date="2016-11-11T12:38:00Z">
        <w:r w:rsidR="00586070">
          <w:rPr>
            <w:rFonts w:ascii="Arial" w:eastAsia="Arial" w:hAnsi="Arial" w:cs="Arial"/>
          </w:rPr>
          <w:t xml:space="preserve">mucosa </w:t>
        </w:r>
      </w:ins>
      <w:commentRangeStart w:id="35"/>
      <w:r w:rsidRPr="00E13BC1">
        <w:rPr>
          <w:rFonts w:ascii="Arial" w:eastAsia="Arial" w:hAnsi="Arial" w:cs="Arial"/>
          <w:rPrChange w:id="36" w:author="Denniz Zolnoun" w:date="2016-11-10T13:47:00Z">
            <w:rPr>
              <w:rFonts w:ascii="Arial" w:hAnsi="Arial" w:cs="Arial"/>
            </w:rPr>
          </w:rPrChange>
        </w:rPr>
        <w:t xml:space="preserve">(labia </w:t>
      </w:r>
      <w:proofErr w:type="spellStart"/>
      <w:r w:rsidRPr="00E13BC1">
        <w:rPr>
          <w:rFonts w:ascii="Arial" w:eastAsia="Arial" w:hAnsi="Arial" w:cs="Arial"/>
          <w:rPrChange w:id="37" w:author="Denniz Zolnoun" w:date="2016-11-10T13:47:00Z">
            <w:rPr>
              <w:rFonts w:ascii="Arial" w:hAnsi="Arial" w:cs="Arial"/>
            </w:rPr>
          </w:rPrChange>
        </w:rPr>
        <w:t>minora</w:t>
      </w:r>
      <w:proofErr w:type="spellEnd"/>
      <w:r w:rsidRPr="00E13BC1">
        <w:rPr>
          <w:rFonts w:ascii="Arial" w:eastAsia="Arial" w:hAnsi="Arial" w:cs="Arial"/>
          <w:rPrChange w:id="38" w:author="Denniz Zolnoun" w:date="2016-11-10T13:47:00Z">
            <w:rPr>
              <w:rFonts w:ascii="Arial" w:hAnsi="Arial" w:cs="Arial"/>
            </w:rPr>
          </w:rPrChange>
        </w:rPr>
        <w:t>),</w:t>
      </w:r>
      <w:commentRangeEnd w:id="35"/>
      <w:r w:rsidR="00586070">
        <w:rPr>
          <w:rStyle w:val="CommentReference"/>
          <w:rFonts w:eastAsiaTheme="minorEastAsia"/>
        </w:rPr>
        <w:commentReference w:id="35"/>
      </w:r>
      <w:r w:rsidRPr="00E13BC1">
        <w:rPr>
          <w:rFonts w:ascii="Arial" w:eastAsia="Arial" w:hAnsi="Arial" w:cs="Arial"/>
          <w:rPrChange w:id="39" w:author="Denniz Zolnoun" w:date="2016-11-10T13:47:00Z">
            <w:rPr>
              <w:rFonts w:ascii="Arial" w:hAnsi="Arial" w:cs="Arial"/>
            </w:rPr>
          </w:rPrChange>
        </w:rPr>
        <w:t xml:space="preserve"> and hairy </w:t>
      </w:r>
      <w:ins w:id="40" w:author="farage.ma" w:date="2016-11-11T12:39:00Z">
        <w:r w:rsidR="00586070">
          <w:rPr>
            <w:rFonts w:ascii="Arial" w:eastAsia="Arial" w:hAnsi="Arial" w:cs="Arial"/>
          </w:rPr>
          <w:t xml:space="preserve">keratinized </w:t>
        </w:r>
      </w:ins>
      <w:r w:rsidRPr="00E13BC1">
        <w:rPr>
          <w:rFonts w:ascii="Arial" w:eastAsia="Arial" w:hAnsi="Arial" w:cs="Arial"/>
          <w:rPrChange w:id="41" w:author="Denniz Zolnoun" w:date="2016-11-10T13:47:00Z">
            <w:rPr>
              <w:rFonts w:ascii="Arial" w:hAnsi="Arial" w:cs="Arial"/>
            </w:rPr>
          </w:rPrChange>
        </w:rPr>
        <w:t xml:space="preserve">skin (labia </w:t>
      </w:r>
      <w:proofErr w:type="spellStart"/>
      <w:r w:rsidRPr="00E13BC1">
        <w:rPr>
          <w:rFonts w:ascii="Arial" w:eastAsia="Arial" w:hAnsi="Arial" w:cs="Arial"/>
          <w:rPrChange w:id="42" w:author="Denniz Zolnoun" w:date="2016-11-10T13:47:00Z">
            <w:rPr>
              <w:rFonts w:ascii="Arial" w:hAnsi="Arial" w:cs="Arial"/>
            </w:rPr>
          </w:rPrChange>
        </w:rPr>
        <w:t>majora</w:t>
      </w:r>
      <w:proofErr w:type="spellEnd"/>
      <w:r w:rsidRPr="00E13BC1">
        <w:rPr>
          <w:rFonts w:ascii="Arial" w:eastAsia="Arial" w:hAnsi="Arial" w:cs="Arial"/>
          <w:rPrChange w:id="43" w:author="Denniz Zolnoun" w:date="2016-11-10T13:47:00Z">
            <w:rPr>
              <w:rFonts w:ascii="Arial" w:hAnsi="Arial" w:cs="Arial"/>
            </w:rPr>
          </w:rPrChange>
        </w:rPr>
        <w:t xml:space="preserve">) </w:t>
      </w:r>
      <w:r w:rsidRPr="00E13BC1">
        <w:rPr>
          <w:rFonts w:ascii="Arial" w:eastAsia="Arial" w:hAnsi="Arial" w:cs="Arial"/>
          <w:highlight w:val="yellow"/>
          <w:rPrChange w:id="44" w:author="Denniz Zolnoun" w:date="2016-11-10T13:47:00Z">
            <w:rPr>
              <w:rFonts w:ascii="Arial" w:hAnsi="Arial" w:cs="Arial"/>
              <w:highlight w:val="yellow"/>
            </w:rPr>
          </w:rPrChange>
        </w:rPr>
        <w:t>(Fig xx)</w:t>
      </w:r>
      <w:r w:rsidRPr="00E13BC1">
        <w:rPr>
          <w:rFonts w:ascii="Arial" w:eastAsia="Arial" w:hAnsi="Arial" w:cs="Arial"/>
          <w:rPrChange w:id="45" w:author="Denniz Zolnoun" w:date="2016-11-10T13:47:00Z">
            <w:rPr>
              <w:rFonts w:ascii="Arial" w:hAnsi="Arial" w:cs="Arial"/>
            </w:rPr>
          </w:rPrChange>
        </w:rPr>
        <w:t xml:space="preserve">. Because the most common pain complaint in women is that of pain upon contact with the </w:t>
      </w:r>
      <w:proofErr w:type="spellStart"/>
      <w:r w:rsidRPr="00E13BC1">
        <w:rPr>
          <w:rFonts w:ascii="Arial" w:eastAsia="Arial" w:hAnsi="Arial" w:cs="Arial"/>
          <w:rPrChange w:id="46" w:author="Denniz Zolnoun" w:date="2016-11-10T13:47:00Z">
            <w:rPr>
              <w:rFonts w:ascii="Arial" w:hAnsi="Arial" w:cs="Arial"/>
            </w:rPr>
          </w:rPrChange>
        </w:rPr>
        <w:t>vulvar</w:t>
      </w:r>
      <w:proofErr w:type="spellEnd"/>
      <w:r w:rsidRPr="00E13BC1">
        <w:rPr>
          <w:rFonts w:ascii="Arial" w:eastAsia="Arial" w:hAnsi="Arial" w:cs="Arial"/>
          <w:rPrChange w:id="47" w:author="Denniz Zolnoun" w:date="2016-11-10T13:47:00Z">
            <w:rPr>
              <w:rFonts w:ascii="Arial" w:hAnsi="Arial" w:cs="Arial"/>
            </w:rPr>
          </w:rPrChange>
        </w:rPr>
        <w:t xml:space="preserve"> mucosa (vestibule), we set out to examine the anatomical distribution of the vestibule. This is </w:t>
      </w:r>
      <w:commentRangeStart w:id="48"/>
      <w:commentRangeStart w:id="49"/>
      <w:r w:rsidRPr="00E13BC1">
        <w:rPr>
          <w:rFonts w:ascii="Arial" w:eastAsia="Arial" w:hAnsi="Arial" w:cs="Arial"/>
          <w:rPrChange w:id="50" w:author="Denniz Zolnoun" w:date="2016-11-10T13:47:00Z">
            <w:rPr>
              <w:rFonts w:ascii="Arial" w:hAnsi="Arial" w:cs="Arial"/>
            </w:rPr>
          </w:rPrChange>
        </w:rPr>
        <w:t xml:space="preserve">particularly noteworthy </w:t>
      </w:r>
      <w:commentRangeEnd w:id="48"/>
      <w:r w:rsidR="00675D70">
        <w:rPr>
          <w:rStyle w:val="CommentReference"/>
          <w:rFonts w:eastAsiaTheme="minorEastAsia"/>
        </w:rPr>
        <w:commentReference w:id="48"/>
      </w:r>
      <w:commentRangeEnd w:id="49"/>
      <w:r w:rsidR="00073632">
        <w:rPr>
          <w:rStyle w:val="CommentReference"/>
        </w:rPr>
        <w:commentReference w:id="49"/>
      </w:r>
      <w:r w:rsidRPr="00E13BC1">
        <w:rPr>
          <w:rFonts w:ascii="Arial" w:eastAsia="Arial" w:hAnsi="Arial" w:cs="Arial"/>
          <w:rPrChange w:id="51" w:author="Denniz Zolnoun" w:date="2016-11-10T13:47:00Z">
            <w:rPr>
              <w:rFonts w:ascii="Arial" w:hAnsi="Arial" w:cs="Arial"/>
            </w:rPr>
          </w:rPrChange>
        </w:rPr>
        <w:t xml:space="preserve">since the etiology of pain of vestibular origin (e.g. </w:t>
      </w:r>
      <w:proofErr w:type="spellStart"/>
      <w:r w:rsidRPr="00E13BC1">
        <w:rPr>
          <w:rFonts w:ascii="Arial" w:eastAsia="Arial" w:hAnsi="Arial" w:cs="Arial"/>
          <w:rPrChange w:id="52" w:author="Denniz Zolnoun" w:date="2016-11-10T13:47:00Z">
            <w:rPr>
              <w:rFonts w:ascii="Arial" w:hAnsi="Arial" w:cs="Arial"/>
            </w:rPr>
          </w:rPrChange>
        </w:rPr>
        <w:t>vestibulodynia</w:t>
      </w:r>
      <w:proofErr w:type="spellEnd"/>
      <w:r w:rsidRPr="00E13BC1">
        <w:rPr>
          <w:rFonts w:ascii="Arial" w:eastAsia="Arial" w:hAnsi="Arial" w:cs="Arial"/>
          <w:rPrChange w:id="53" w:author="Denniz Zolnoun" w:date="2016-11-10T13:47:00Z">
            <w:rPr>
              <w:rFonts w:ascii="Arial" w:hAnsi="Arial" w:cs="Arial"/>
            </w:rPr>
          </w:rPrChange>
        </w:rPr>
        <w:t xml:space="preserve">), to date, remains unknown. </w:t>
      </w:r>
    </w:p>
    <w:p w:rsidR="00073632" w:rsidRPr="00357FDF" w:rsidRDefault="00073632" w:rsidP="00FE0D9F">
      <w:pPr>
        <w:spacing w:line="480" w:lineRule="auto"/>
        <w:ind w:firstLine="720"/>
        <w:rPr>
          <w:rFonts w:ascii="Arial" w:hAnsi="Arial" w:cs="Arial"/>
        </w:rPr>
      </w:pPr>
      <w:r w:rsidRPr="007D023B">
        <w:rPr>
          <w:rFonts w:ascii="Arial" w:eastAsia="Arial" w:hAnsi="Arial" w:cs="Arial"/>
        </w:rPr>
        <w:lastRenderedPageBreak/>
        <w:t>Thus</w:t>
      </w:r>
      <w:ins w:id="54" w:author="Mintz, Council" w:date="2016-11-08T08:14:00Z">
        <w:r w:rsidR="00675D70">
          <w:rPr>
            <w:rFonts w:ascii="Arial" w:eastAsia="Arial" w:hAnsi="Arial" w:cs="Arial"/>
          </w:rPr>
          <w:t>,</w:t>
        </w:r>
      </w:ins>
      <w:r w:rsidRPr="007D023B">
        <w:rPr>
          <w:rFonts w:ascii="Arial" w:eastAsia="Arial" w:hAnsi="Arial" w:cs="Arial"/>
        </w:rPr>
        <w:t xml:space="preserve"> the objective of the present </w:t>
      </w:r>
      <w:r w:rsidR="009003BB" w:rsidRPr="007D023B">
        <w:rPr>
          <w:rFonts w:ascii="Arial" w:eastAsia="Arial" w:hAnsi="Arial" w:cs="Arial"/>
        </w:rPr>
        <w:t xml:space="preserve">study was to 1) describe </w:t>
      </w:r>
      <w:r w:rsidRPr="007D023B">
        <w:rPr>
          <w:rFonts w:ascii="Arial" w:eastAsia="Arial" w:hAnsi="Arial" w:cs="Arial"/>
        </w:rPr>
        <w:t>vesti</w:t>
      </w:r>
      <w:r w:rsidR="00DC3867" w:rsidRPr="007D023B">
        <w:rPr>
          <w:rFonts w:ascii="Arial" w:eastAsia="Arial" w:hAnsi="Arial" w:cs="Arial"/>
        </w:rPr>
        <w:t>bular surface measurements using</w:t>
      </w:r>
      <w:r w:rsidR="009C564D" w:rsidRPr="007D023B">
        <w:rPr>
          <w:rFonts w:ascii="Arial" w:eastAsia="Arial" w:hAnsi="Arial" w:cs="Arial"/>
        </w:rPr>
        <w:t xml:space="preserve"> </w:t>
      </w:r>
      <w:r w:rsidRPr="007D023B">
        <w:rPr>
          <w:rFonts w:ascii="Arial" w:eastAsia="Arial" w:hAnsi="Arial" w:cs="Arial"/>
        </w:rPr>
        <w:t>previously described anatomical landmarks</w:t>
      </w:r>
      <w:r w:rsidR="00B1624E" w:rsidRPr="007D023B">
        <w:rPr>
          <w:rFonts w:ascii="Arial" w:eastAsia="Arial" w:hAnsi="Arial" w:cs="Arial"/>
        </w:rPr>
        <w:t xml:space="preserve"> </w:t>
      </w:r>
      <w:r w:rsidR="00E13BC1" w:rsidRPr="00E13BC1">
        <w:rPr>
          <w:rFonts w:ascii="Arial" w:eastAsia="Arial" w:hAnsi="Arial" w:cs="Arial"/>
          <w:highlight w:val="yellow"/>
          <w:rPrChange w:id="55" w:author="Mintz, Council" w:date="2016-11-08T08:15:00Z">
            <w:rPr>
              <w:rFonts w:ascii="Arial" w:eastAsia="Arial" w:hAnsi="Arial" w:cs="Arial"/>
            </w:rPr>
          </w:rPrChange>
        </w:rPr>
        <w:t>(x Citation),</w:t>
      </w:r>
      <w:r w:rsidRPr="007D023B">
        <w:rPr>
          <w:rFonts w:ascii="Arial" w:eastAsia="Arial" w:hAnsi="Arial" w:cs="Arial"/>
        </w:rPr>
        <w:t xml:space="preserve"> 2) investigate </w:t>
      </w:r>
      <w:r w:rsidR="005D2D7F" w:rsidRPr="007D023B">
        <w:rPr>
          <w:rFonts w:ascii="Arial" w:eastAsia="Arial" w:hAnsi="Arial" w:cs="Arial"/>
        </w:rPr>
        <w:t>potential difference</w:t>
      </w:r>
      <w:ins w:id="56" w:author="Mintz, Council" w:date="2016-11-08T08:15:00Z">
        <w:r w:rsidR="00675D70">
          <w:rPr>
            <w:rFonts w:ascii="Arial" w:eastAsia="Arial" w:hAnsi="Arial" w:cs="Arial"/>
          </w:rPr>
          <w:t>s</w:t>
        </w:r>
      </w:ins>
      <w:r w:rsidR="005D2D7F" w:rsidRPr="007D023B">
        <w:rPr>
          <w:rFonts w:ascii="Arial" w:eastAsia="Arial" w:hAnsi="Arial" w:cs="Arial"/>
        </w:rPr>
        <w:t xml:space="preserve"> between women</w:t>
      </w:r>
      <w:r w:rsidR="00DC3867" w:rsidRPr="007D023B">
        <w:rPr>
          <w:rFonts w:ascii="Arial" w:eastAsia="Arial" w:hAnsi="Arial" w:cs="Arial"/>
        </w:rPr>
        <w:t xml:space="preserve"> with and without vestibular pain, and 3) identify potential clusters of vestibular surface area among women</w:t>
      </w:r>
      <w:r w:rsidR="00B428E6" w:rsidRPr="007D023B">
        <w:rPr>
          <w:rFonts w:ascii="Arial" w:eastAsia="Arial" w:hAnsi="Arial" w:cs="Arial"/>
        </w:rPr>
        <w:t>.</w:t>
      </w:r>
    </w:p>
    <w:p w:rsidR="00073632" w:rsidRPr="00357FDF" w:rsidRDefault="00073632" w:rsidP="00FE0D9F">
      <w:pPr>
        <w:spacing w:line="480" w:lineRule="auto"/>
        <w:rPr>
          <w:rFonts w:ascii="Arial" w:hAnsi="Arial" w:cs="Arial"/>
        </w:rPr>
      </w:pPr>
    </w:p>
    <w:p w:rsidR="00073632" w:rsidRPr="00357FDF" w:rsidRDefault="00E13BC1" w:rsidP="00FE0D9F">
      <w:pPr>
        <w:spacing w:line="480" w:lineRule="auto"/>
        <w:jc w:val="center"/>
        <w:rPr>
          <w:rFonts w:ascii="Arial" w:hAnsi="Arial" w:cs="Arial"/>
          <w:b/>
        </w:rPr>
      </w:pPr>
      <w:r w:rsidRPr="00E13BC1">
        <w:rPr>
          <w:rFonts w:ascii="Arial" w:eastAsia="Arial" w:hAnsi="Arial" w:cs="Arial"/>
          <w:b/>
          <w:bCs/>
          <w:rPrChange w:id="57" w:author="Denniz Zolnoun" w:date="2016-11-10T15:12:00Z">
            <w:rPr>
              <w:rFonts w:ascii="Arial" w:hAnsi="Arial" w:cs="Arial"/>
              <w:b/>
            </w:rPr>
          </w:rPrChange>
        </w:rPr>
        <w:t>Methods</w:t>
      </w:r>
    </w:p>
    <w:p w:rsidR="00073632" w:rsidRPr="00357FDF" w:rsidRDefault="00E13BC1" w:rsidP="00FE0D9F">
      <w:pPr>
        <w:spacing w:line="480" w:lineRule="auto"/>
        <w:jc w:val="both"/>
        <w:rPr>
          <w:rFonts w:ascii="Arial" w:hAnsi="Arial" w:cs="Arial"/>
          <w:b/>
        </w:rPr>
      </w:pPr>
      <w:r w:rsidRPr="00E13BC1">
        <w:rPr>
          <w:rFonts w:ascii="Arial" w:eastAsia="Arial" w:hAnsi="Arial" w:cs="Arial"/>
          <w:b/>
          <w:bCs/>
          <w:rPrChange w:id="58" w:author="Denniz Zolnoun" w:date="2016-11-10T15:12:00Z">
            <w:rPr>
              <w:rFonts w:ascii="Arial" w:hAnsi="Arial" w:cs="Arial"/>
              <w:b/>
            </w:rPr>
          </w:rPrChange>
        </w:rPr>
        <w:t>Participants</w:t>
      </w:r>
    </w:p>
    <w:p w:rsidR="00073632" w:rsidRPr="00357FDF" w:rsidRDefault="00073632" w:rsidP="00FE0D9F">
      <w:pPr>
        <w:spacing w:line="480" w:lineRule="auto"/>
        <w:rPr>
          <w:rFonts w:ascii="Arial" w:hAnsi="Arial" w:cs="Arial"/>
        </w:rPr>
      </w:pPr>
      <w:r w:rsidRPr="00357FDF">
        <w:rPr>
          <w:rFonts w:ascii="Arial" w:hAnsi="Arial" w:cs="Arial"/>
        </w:rPr>
        <w:tab/>
      </w:r>
      <w:r w:rsidR="00E13BC1" w:rsidRPr="00E13BC1">
        <w:rPr>
          <w:rFonts w:ascii="Arial" w:eastAsia="Arial" w:hAnsi="Arial" w:cs="Arial"/>
          <w:rPrChange w:id="59" w:author="Denniz Zolnoun" w:date="2016-11-10T15:12:00Z">
            <w:rPr>
              <w:rFonts w:ascii="Arial" w:hAnsi="Arial" w:cs="Arial"/>
            </w:rPr>
          </w:rPrChange>
        </w:rPr>
        <w:t xml:space="preserve">Our data was compiled through two institutional review board-approved protocols at the University of North Carolina, Chapel Hill over a seven-year time period (HD </w:t>
      </w:r>
      <w:r w:rsidR="00E13BC1" w:rsidRPr="00E13BC1">
        <w:rPr>
          <w:rFonts w:ascii="Arial" w:eastAsia="Arial" w:hAnsi="Arial" w:cs="Arial"/>
          <w:u w:val="single"/>
          <w:rPrChange w:id="60" w:author="Denniz Zolnoun" w:date="2016-11-10T15:12:00Z">
            <w:rPr>
              <w:rFonts w:ascii="Arial" w:hAnsi="Arial" w:cs="Arial"/>
              <w:u w:val="single"/>
            </w:rPr>
          </w:rPrChange>
        </w:rPr>
        <w:t>##</w:t>
      </w:r>
      <w:r w:rsidR="00E13BC1" w:rsidRPr="00E13BC1">
        <w:rPr>
          <w:rFonts w:ascii="Arial" w:eastAsia="Arial" w:hAnsi="Arial" w:cs="Arial"/>
          <w:rPrChange w:id="61" w:author="Denniz Zolnoun" w:date="2016-11-10T15:12:00Z">
            <w:rPr>
              <w:rFonts w:ascii="Arial" w:hAnsi="Arial" w:cs="Arial"/>
            </w:rPr>
          </w:rPrChange>
        </w:rPr>
        <w:t xml:space="preserve">, PI D. Zolnoun, HD </w:t>
      </w:r>
      <w:r w:rsidR="00E13BC1" w:rsidRPr="00E13BC1">
        <w:rPr>
          <w:rFonts w:ascii="Arial" w:eastAsia="Arial" w:hAnsi="Arial" w:cs="Arial"/>
          <w:u w:val="single"/>
          <w:rPrChange w:id="62" w:author="Denniz Zolnoun" w:date="2016-11-10T15:12:00Z">
            <w:rPr>
              <w:rFonts w:ascii="Arial" w:hAnsi="Arial" w:cs="Arial"/>
              <w:u w:val="single"/>
            </w:rPr>
          </w:rPrChange>
        </w:rPr>
        <w:t>##</w:t>
      </w:r>
      <w:r w:rsidR="00E13BC1" w:rsidRPr="00E13BC1">
        <w:rPr>
          <w:rFonts w:ascii="Arial" w:eastAsia="Arial" w:hAnsi="Arial" w:cs="Arial"/>
          <w:rPrChange w:id="63" w:author="Denniz Zolnoun" w:date="2016-11-10T15:12:00Z">
            <w:rPr>
              <w:rFonts w:ascii="Arial" w:hAnsi="Arial" w:cs="Arial"/>
            </w:rPr>
          </w:rPrChange>
        </w:rPr>
        <w:t xml:space="preserve">, PI D. Zolnoun). Over the course of both studies, </w:t>
      </w:r>
      <w:commentRangeStart w:id="64"/>
      <w:r w:rsidR="00E13BC1" w:rsidRPr="00E13BC1">
        <w:rPr>
          <w:rFonts w:ascii="Arial" w:eastAsia="Arial" w:hAnsi="Arial" w:cs="Arial"/>
          <w:rPrChange w:id="65" w:author="Denniz Zolnoun" w:date="2016-11-10T15:12:00Z">
            <w:rPr>
              <w:rFonts w:ascii="Arial" w:hAnsi="Arial" w:cs="Arial"/>
            </w:rPr>
          </w:rPrChange>
        </w:rPr>
        <w:t>172</w:t>
      </w:r>
      <w:commentRangeStart w:id="66"/>
      <w:r w:rsidR="00E13BC1" w:rsidRPr="00E13BC1">
        <w:rPr>
          <w:rFonts w:ascii="Arial" w:eastAsia="Arial" w:hAnsi="Arial" w:cs="Arial"/>
          <w:rPrChange w:id="67" w:author="Denniz Zolnoun" w:date="2016-11-10T15:12:00Z">
            <w:rPr>
              <w:rFonts w:ascii="Arial" w:hAnsi="Arial" w:cs="Arial"/>
            </w:rPr>
          </w:rPrChange>
        </w:rPr>
        <w:t xml:space="preserve"> women with </w:t>
      </w:r>
      <w:proofErr w:type="spellStart"/>
      <w:r w:rsidR="00E13BC1" w:rsidRPr="00E13BC1">
        <w:rPr>
          <w:rFonts w:ascii="Arial" w:eastAsia="Arial" w:hAnsi="Arial" w:cs="Arial"/>
          <w:rPrChange w:id="68" w:author="Denniz Zolnoun" w:date="2016-11-10T15:12:00Z">
            <w:rPr>
              <w:rFonts w:ascii="Arial" w:hAnsi="Arial" w:cs="Arial"/>
            </w:rPr>
          </w:rPrChange>
        </w:rPr>
        <w:t>ves</w:t>
      </w:r>
      <w:ins w:id="69" w:author="farage.ma" w:date="2016-11-11T12:40:00Z">
        <w:r w:rsidR="00586070">
          <w:rPr>
            <w:rFonts w:ascii="Arial" w:eastAsia="Arial" w:hAnsi="Arial" w:cs="Arial"/>
          </w:rPr>
          <w:t>t</w:t>
        </w:r>
      </w:ins>
      <w:r w:rsidR="00E13BC1" w:rsidRPr="00E13BC1">
        <w:rPr>
          <w:rFonts w:ascii="Arial" w:eastAsia="Arial" w:hAnsi="Arial" w:cs="Arial"/>
          <w:rPrChange w:id="70" w:author="Denniz Zolnoun" w:date="2016-11-10T15:12:00Z">
            <w:rPr>
              <w:rFonts w:ascii="Arial" w:hAnsi="Arial" w:cs="Arial"/>
            </w:rPr>
          </w:rPrChange>
        </w:rPr>
        <w:t>ibulodynia</w:t>
      </w:r>
      <w:proofErr w:type="spellEnd"/>
      <w:r w:rsidR="00E13BC1" w:rsidRPr="00E13BC1">
        <w:rPr>
          <w:rFonts w:ascii="Arial" w:eastAsia="Arial" w:hAnsi="Arial" w:cs="Arial"/>
          <w:rPrChange w:id="71" w:author="Denniz Zolnoun" w:date="2016-11-10T15:12:00Z">
            <w:rPr>
              <w:rFonts w:ascii="Arial" w:hAnsi="Arial" w:cs="Arial"/>
            </w:rPr>
          </w:rPrChange>
        </w:rPr>
        <w:t xml:space="preserve"> and 92</w:t>
      </w:r>
      <w:commentRangeEnd w:id="64"/>
      <w:r w:rsidR="00F375A7">
        <w:rPr>
          <w:rStyle w:val="CommentReference"/>
          <w:rFonts w:eastAsiaTheme="minorEastAsia"/>
        </w:rPr>
        <w:commentReference w:id="64"/>
      </w:r>
      <w:r w:rsidR="00E13BC1" w:rsidRPr="00E13BC1">
        <w:rPr>
          <w:rFonts w:ascii="Arial" w:eastAsia="Arial" w:hAnsi="Arial" w:cs="Arial"/>
          <w:rPrChange w:id="72" w:author="Denniz Zolnoun" w:date="2016-11-10T15:12:00Z">
            <w:rPr>
              <w:rFonts w:ascii="Arial" w:hAnsi="Arial" w:cs="Arial"/>
            </w:rPr>
          </w:rPrChange>
        </w:rPr>
        <w:t xml:space="preserve"> pain-free controls were recruited. </w:t>
      </w:r>
      <w:commentRangeEnd w:id="66"/>
      <w:r w:rsidR="00B428E6">
        <w:rPr>
          <w:rStyle w:val="CommentReference"/>
          <w:rFonts w:eastAsiaTheme="minorEastAsia"/>
        </w:rPr>
        <w:commentReference w:id="66"/>
      </w:r>
    </w:p>
    <w:p w:rsidR="00073632" w:rsidRPr="00357FDF" w:rsidRDefault="00073632" w:rsidP="00FE0D9F">
      <w:pPr>
        <w:spacing w:line="480" w:lineRule="auto"/>
        <w:rPr>
          <w:rFonts w:ascii="Arial" w:hAnsi="Arial" w:cs="Arial"/>
        </w:rPr>
      </w:pPr>
      <w:r w:rsidRPr="00357FDF">
        <w:rPr>
          <w:rFonts w:ascii="Arial" w:hAnsi="Arial" w:cs="Arial"/>
        </w:rPr>
        <w:tab/>
      </w:r>
      <w:r w:rsidR="00E13BC1" w:rsidRPr="00E13BC1">
        <w:rPr>
          <w:rFonts w:ascii="Arial" w:eastAsia="Arial" w:hAnsi="Arial" w:cs="Arial"/>
          <w:rPrChange w:id="73" w:author="Denniz Zolnoun" w:date="2016-11-10T15:12:00Z">
            <w:rPr>
              <w:rFonts w:ascii="Arial" w:hAnsi="Arial" w:cs="Arial"/>
            </w:rPr>
          </w:rPrChange>
        </w:rPr>
        <w:t xml:space="preserve">A preliminary eligibility assessment of interested participants was conducted via a telephone interview. </w:t>
      </w:r>
      <w:ins w:id="74" w:author="Mintz, Council" w:date="2016-11-08T08:17:00Z">
        <w:r w:rsidR="00E13BC1" w:rsidRPr="00E13BC1">
          <w:rPr>
            <w:rFonts w:ascii="Arial" w:eastAsia="Arial" w:hAnsi="Arial" w:cs="Arial"/>
            <w:rPrChange w:id="75" w:author="Denniz Zolnoun" w:date="2016-11-10T15:12:00Z">
              <w:rPr>
                <w:rFonts w:ascii="Arial" w:hAnsi="Arial" w:cs="Arial"/>
              </w:rPr>
            </w:rPrChange>
          </w:rPr>
          <w:t>A d</w:t>
        </w:r>
      </w:ins>
      <w:del w:id="76" w:author="Mintz, Council" w:date="2016-11-08T08:17:00Z">
        <w:r w:rsidR="00FE4CCA" w:rsidDel="00B54E40">
          <w:rPr>
            <w:rFonts w:ascii="Arial" w:hAnsi="Arial" w:cs="Arial"/>
          </w:rPr>
          <w:delText>D</w:delText>
        </w:r>
      </w:del>
      <w:r w:rsidR="00E13BC1" w:rsidRPr="00E13BC1">
        <w:rPr>
          <w:rFonts w:ascii="Arial" w:eastAsia="Arial" w:hAnsi="Arial" w:cs="Arial"/>
          <w:rPrChange w:id="77" w:author="Denniz Zolnoun" w:date="2016-11-10T15:12:00Z">
            <w:rPr>
              <w:rFonts w:ascii="Arial" w:hAnsi="Arial" w:cs="Arial"/>
            </w:rPr>
          </w:rPrChange>
        </w:rPr>
        <w:t>etail</w:t>
      </w:r>
      <w:ins w:id="78" w:author="Mintz, Council" w:date="2016-11-08T08:17:00Z">
        <w:r w:rsidR="00E13BC1" w:rsidRPr="00E13BC1">
          <w:rPr>
            <w:rFonts w:ascii="Arial" w:eastAsia="Arial" w:hAnsi="Arial" w:cs="Arial"/>
            <w:rPrChange w:id="79" w:author="Denniz Zolnoun" w:date="2016-11-10T15:12:00Z">
              <w:rPr>
                <w:rFonts w:ascii="Arial" w:hAnsi="Arial" w:cs="Arial"/>
              </w:rPr>
            </w:rPrChange>
          </w:rPr>
          <w:t>ed</w:t>
        </w:r>
      </w:ins>
      <w:r w:rsidR="00E13BC1" w:rsidRPr="00E13BC1">
        <w:rPr>
          <w:rFonts w:ascii="Arial" w:eastAsia="Arial" w:hAnsi="Arial" w:cs="Arial"/>
          <w:rPrChange w:id="80" w:author="Denniz Zolnoun" w:date="2016-11-10T15:12:00Z">
            <w:rPr>
              <w:rFonts w:ascii="Arial" w:hAnsi="Arial" w:cs="Arial"/>
            </w:rPr>
          </w:rPrChange>
        </w:rPr>
        <w:t xml:space="preserve"> description of </w:t>
      </w:r>
      <w:ins w:id="81" w:author="Mintz, Council" w:date="2016-11-08T08:17:00Z">
        <w:r w:rsidR="00E13BC1" w:rsidRPr="00E13BC1">
          <w:rPr>
            <w:rFonts w:ascii="Arial" w:eastAsia="Arial" w:hAnsi="Arial" w:cs="Arial"/>
            <w:rPrChange w:id="82" w:author="Denniz Zolnoun" w:date="2016-11-10T15:12:00Z">
              <w:rPr>
                <w:rFonts w:ascii="Arial" w:hAnsi="Arial" w:cs="Arial"/>
              </w:rPr>
            </w:rPrChange>
          </w:rPr>
          <w:t xml:space="preserve">the </w:t>
        </w:r>
      </w:ins>
      <w:r w:rsidR="00E13BC1" w:rsidRPr="00E13BC1">
        <w:rPr>
          <w:rFonts w:ascii="Arial" w:eastAsia="Arial" w:hAnsi="Arial" w:cs="Arial"/>
          <w:rPrChange w:id="83" w:author="Denniz Zolnoun" w:date="2016-11-10T15:12:00Z">
            <w:rPr>
              <w:rFonts w:ascii="Arial" w:hAnsi="Arial" w:cs="Arial"/>
            </w:rPr>
          </w:rPrChange>
        </w:rPr>
        <w:t xml:space="preserve">case definition for provoked </w:t>
      </w:r>
      <w:proofErr w:type="spellStart"/>
      <w:r w:rsidR="00E13BC1" w:rsidRPr="00E13BC1">
        <w:rPr>
          <w:rFonts w:ascii="Arial" w:eastAsia="Arial" w:hAnsi="Arial" w:cs="Arial"/>
          <w:rPrChange w:id="84" w:author="Denniz Zolnoun" w:date="2016-11-10T15:12:00Z">
            <w:rPr>
              <w:rFonts w:ascii="Arial" w:hAnsi="Arial" w:cs="Arial"/>
            </w:rPr>
          </w:rPrChange>
        </w:rPr>
        <w:t>vestibulodynia</w:t>
      </w:r>
      <w:proofErr w:type="spellEnd"/>
      <w:r w:rsidR="00E13BC1" w:rsidRPr="00E13BC1">
        <w:rPr>
          <w:rFonts w:ascii="Arial" w:eastAsia="Arial" w:hAnsi="Arial" w:cs="Arial"/>
          <w:rPrChange w:id="85" w:author="Denniz Zolnoun" w:date="2016-11-10T15:12:00Z">
            <w:rPr>
              <w:rFonts w:ascii="Arial" w:hAnsi="Arial" w:cs="Arial"/>
            </w:rPr>
          </w:rPrChange>
        </w:rPr>
        <w:t xml:space="preserve"> and inclusion </w:t>
      </w:r>
      <w:del w:id="86" w:author="Mintz, Council" w:date="2016-11-08T08:17:00Z">
        <w:r w:rsidR="00FE4CCA" w:rsidDel="00B54E40">
          <w:rPr>
            <w:rFonts w:ascii="Arial" w:hAnsi="Arial" w:cs="Arial"/>
          </w:rPr>
          <w:delText xml:space="preserve"> </w:delText>
        </w:r>
      </w:del>
      <w:r w:rsidR="00E13BC1" w:rsidRPr="00E13BC1">
        <w:rPr>
          <w:rFonts w:ascii="Arial" w:eastAsia="Arial" w:hAnsi="Arial" w:cs="Arial"/>
          <w:rPrChange w:id="87" w:author="Denniz Zolnoun" w:date="2016-11-10T15:12:00Z">
            <w:rPr>
              <w:rFonts w:ascii="Arial" w:hAnsi="Arial" w:cs="Arial"/>
            </w:rPr>
          </w:rPrChange>
        </w:rPr>
        <w:t xml:space="preserve">criteria </w:t>
      </w:r>
      <w:ins w:id="88" w:author="Mintz, Council" w:date="2016-11-08T08:17:00Z">
        <w:r w:rsidR="00E13BC1" w:rsidRPr="00E13BC1">
          <w:rPr>
            <w:rFonts w:ascii="Arial" w:eastAsia="Arial" w:hAnsi="Arial" w:cs="Arial"/>
            <w:rPrChange w:id="89" w:author="Denniz Zolnoun" w:date="2016-11-10T15:12:00Z">
              <w:rPr>
                <w:rFonts w:ascii="Arial" w:hAnsi="Arial" w:cs="Arial"/>
              </w:rPr>
            </w:rPrChange>
          </w:rPr>
          <w:t>are</w:t>
        </w:r>
      </w:ins>
      <w:del w:id="90" w:author="Mintz, Council" w:date="2016-11-08T08:17:00Z">
        <w:r w:rsidR="00FE4CCA" w:rsidDel="00B54E40">
          <w:rPr>
            <w:rFonts w:ascii="Arial" w:hAnsi="Arial" w:cs="Arial"/>
          </w:rPr>
          <w:delText>is</w:delText>
        </w:r>
      </w:del>
      <w:r w:rsidR="00E13BC1" w:rsidRPr="00E13BC1">
        <w:rPr>
          <w:rFonts w:ascii="Arial" w:eastAsia="Arial" w:hAnsi="Arial" w:cs="Arial"/>
          <w:rPrChange w:id="91" w:author="Denniz Zolnoun" w:date="2016-11-10T15:12:00Z">
            <w:rPr>
              <w:rFonts w:ascii="Arial" w:hAnsi="Arial" w:cs="Arial"/>
            </w:rPr>
          </w:rPrChange>
        </w:rPr>
        <w:t xml:space="preserve"> described elsewhere </w:t>
      </w:r>
      <w:r w:rsidR="00E13BC1" w:rsidRPr="00E13BC1">
        <w:rPr>
          <w:rFonts w:ascii="Arial" w:eastAsia="Arial" w:hAnsi="Arial" w:cs="Arial"/>
          <w:highlight w:val="yellow"/>
          <w:rPrChange w:id="92" w:author="Denniz Zolnoun" w:date="2016-11-10T15:12:00Z">
            <w:rPr>
              <w:rFonts w:ascii="Arial" w:hAnsi="Arial" w:cs="Arial"/>
            </w:rPr>
          </w:rPrChange>
        </w:rPr>
        <w:t>(ref).</w:t>
      </w:r>
      <w:r w:rsidR="00E13BC1" w:rsidRPr="00E13BC1">
        <w:rPr>
          <w:rFonts w:ascii="Arial" w:eastAsia="Arial" w:hAnsi="Arial" w:cs="Arial"/>
          <w:rPrChange w:id="93" w:author="Denniz Zolnoun" w:date="2016-11-10T15:12:00Z">
            <w:rPr>
              <w:rFonts w:ascii="Arial" w:hAnsi="Arial" w:cs="Arial"/>
            </w:rPr>
          </w:rPrChange>
        </w:rPr>
        <w:t xml:space="preserve"> Women who </w:t>
      </w:r>
      <w:commentRangeStart w:id="94"/>
      <w:r w:rsidR="00E13BC1" w:rsidRPr="00E13BC1">
        <w:rPr>
          <w:rFonts w:ascii="Arial" w:eastAsia="Arial" w:hAnsi="Arial" w:cs="Arial"/>
          <w:rPrChange w:id="95" w:author="Denniz Zolnoun" w:date="2016-11-10T15:12:00Z">
            <w:rPr>
              <w:rFonts w:ascii="Arial" w:hAnsi="Arial" w:cs="Arial"/>
            </w:rPr>
          </w:rPrChange>
        </w:rPr>
        <w:t>endorsed</w:t>
      </w:r>
      <w:commentRangeEnd w:id="94"/>
      <w:r w:rsidR="00586070">
        <w:rPr>
          <w:rStyle w:val="CommentReference"/>
          <w:rFonts w:eastAsiaTheme="minorEastAsia"/>
        </w:rPr>
        <w:commentReference w:id="94"/>
      </w:r>
      <w:r w:rsidR="00E13BC1" w:rsidRPr="00E13BC1">
        <w:rPr>
          <w:rFonts w:ascii="Arial" w:eastAsia="Arial" w:hAnsi="Arial" w:cs="Arial"/>
          <w:rPrChange w:id="96" w:author="Denniz Zolnoun" w:date="2016-11-10T15:12:00Z">
            <w:rPr>
              <w:rFonts w:ascii="Arial" w:hAnsi="Arial" w:cs="Arial"/>
            </w:rPr>
          </w:rPrChange>
        </w:rPr>
        <w:t xml:space="preserve"> </w:t>
      </w:r>
      <w:ins w:id="97" w:author="Mintz, Council" w:date="2016-11-08T08:17:00Z">
        <w:r w:rsidR="00E13BC1" w:rsidRPr="00E13BC1">
          <w:rPr>
            <w:rFonts w:ascii="Arial" w:eastAsia="Arial" w:hAnsi="Arial" w:cs="Arial"/>
            <w:rPrChange w:id="98" w:author="Denniz Zolnoun" w:date="2016-11-10T15:12:00Z">
              <w:rPr>
                <w:rFonts w:ascii="Arial" w:hAnsi="Arial" w:cs="Arial"/>
              </w:rPr>
            </w:rPrChange>
          </w:rPr>
          <w:t xml:space="preserve">having </w:t>
        </w:r>
      </w:ins>
      <w:commentRangeStart w:id="99"/>
      <w:r w:rsidR="00E13BC1" w:rsidRPr="00E13BC1">
        <w:rPr>
          <w:rFonts w:ascii="Arial" w:eastAsia="Arial" w:hAnsi="Arial" w:cs="Arial"/>
          <w:rPrChange w:id="100" w:author="Denniz Zolnoun" w:date="2016-11-10T15:12:00Z">
            <w:rPr>
              <w:rFonts w:ascii="Arial" w:hAnsi="Arial" w:cs="Arial"/>
            </w:rPr>
          </w:rPrChange>
        </w:rPr>
        <w:t>unprovoked</w:t>
      </w:r>
      <w:commentRangeEnd w:id="99"/>
      <w:r w:rsidR="00B54E40">
        <w:rPr>
          <w:rStyle w:val="CommentReference"/>
          <w:rFonts w:eastAsiaTheme="minorEastAsia"/>
        </w:rPr>
        <w:commentReference w:id="99"/>
      </w:r>
      <w:r w:rsidR="00E13BC1" w:rsidRPr="00E13BC1">
        <w:rPr>
          <w:rFonts w:ascii="Arial" w:eastAsia="Arial" w:hAnsi="Arial" w:cs="Arial"/>
          <w:rPrChange w:id="101" w:author="Denniz Zolnoun" w:date="2016-11-10T15:12:00Z">
            <w:rPr>
              <w:rFonts w:ascii="Arial" w:hAnsi="Arial" w:cs="Arial"/>
            </w:rPr>
          </w:rPrChange>
        </w:rPr>
        <w:t xml:space="preserve"> pain</w:t>
      </w:r>
      <w:ins w:id="102" w:author="Mintz, Council" w:date="2016-11-08T08:18:00Z">
        <w:r w:rsidR="00E13BC1" w:rsidRPr="00E13BC1">
          <w:rPr>
            <w:rFonts w:ascii="Arial" w:eastAsia="Arial" w:hAnsi="Arial" w:cs="Arial"/>
            <w:rPrChange w:id="103" w:author="Denniz Zolnoun" w:date="2016-11-10T15:12:00Z">
              <w:rPr>
                <w:rFonts w:ascii="Arial" w:hAnsi="Arial" w:cs="Arial"/>
              </w:rPr>
            </w:rPrChange>
          </w:rPr>
          <w:t xml:space="preserve"> and/or </w:t>
        </w:r>
      </w:ins>
      <w:del w:id="104" w:author="Mintz, Council" w:date="2016-11-08T08:18:00Z">
        <w:r w:rsidRPr="00357FDF" w:rsidDel="00B54E40">
          <w:rPr>
            <w:rFonts w:ascii="Arial" w:hAnsi="Arial" w:cs="Arial"/>
          </w:rPr>
          <w:delText>/</w:delText>
        </w:r>
      </w:del>
      <w:r w:rsidR="00E13BC1" w:rsidRPr="00E13BC1">
        <w:rPr>
          <w:rFonts w:ascii="Arial" w:eastAsia="Arial" w:hAnsi="Arial" w:cs="Arial"/>
          <w:rPrChange w:id="105" w:author="Denniz Zolnoun" w:date="2016-11-10T15:12:00Z">
            <w:rPr>
              <w:rFonts w:ascii="Arial" w:hAnsi="Arial" w:cs="Arial"/>
            </w:rPr>
          </w:rPrChange>
        </w:rPr>
        <w:t>discomfort (such as burning, itching, knifelike, and</w:t>
      </w:r>
      <w:ins w:id="106" w:author="Mintz, Council" w:date="2016-11-08T08:18:00Z">
        <w:r w:rsidR="00E13BC1" w:rsidRPr="00E13BC1">
          <w:rPr>
            <w:rFonts w:ascii="Arial" w:eastAsia="Arial" w:hAnsi="Arial" w:cs="Arial"/>
            <w:rPrChange w:id="107" w:author="Denniz Zolnoun" w:date="2016-11-10T15:12:00Z">
              <w:rPr>
                <w:rFonts w:ascii="Arial" w:hAnsi="Arial" w:cs="Arial"/>
              </w:rPr>
            </w:rPrChange>
          </w:rPr>
          <w:t>/or</w:t>
        </w:r>
      </w:ins>
      <w:r w:rsidR="00E13BC1" w:rsidRPr="00E13BC1">
        <w:rPr>
          <w:rFonts w:ascii="Arial" w:eastAsia="Arial" w:hAnsi="Arial" w:cs="Arial"/>
          <w:rPrChange w:id="108" w:author="Denniz Zolnoun" w:date="2016-11-10T15:12:00Z">
            <w:rPr>
              <w:rFonts w:ascii="Arial" w:hAnsi="Arial" w:cs="Arial"/>
            </w:rPr>
          </w:rPrChange>
        </w:rPr>
        <w:t xml:space="preserve"> shooting pain) with or without concomitant provoked pain upon contact were excluded from this study. Anatomical measurements were obtained from 172 women with </w:t>
      </w:r>
      <w:proofErr w:type="spellStart"/>
      <w:r w:rsidR="00E13BC1" w:rsidRPr="00E13BC1">
        <w:rPr>
          <w:rFonts w:ascii="Arial" w:eastAsia="Arial" w:hAnsi="Arial" w:cs="Arial"/>
          <w:rPrChange w:id="109" w:author="Denniz Zolnoun" w:date="2016-11-10T15:12:00Z">
            <w:rPr>
              <w:rFonts w:ascii="Arial" w:hAnsi="Arial" w:cs="Arial"/>
            </w:rPr>
          </w:rPrChange>
        </w:rPr>
        <w:t>vestibulodynia</w:t>
      </w:r>
      <w:proofErr w:type="spellEnd"/>
      <w:r w:rsidR="00E13BC1" w:rsidRPr="00E13BC1">
        <w:rPr>
          <w:rFonts w:ascii="Arial" w:eastAsia="Arial" w:hAnsi="Arial" w:cs="Arial"/>
          <w:rPrChange w:id="110" w:author="Denniz Zolnoun" w:date="2016-11-10T15:12:00Z">
            <w:rPr>
              <w:rFonts w:ascii="Arial" w:hAnsi="Arial" w:cs="Arial"/>
            </w:rPr>
          </w:rPrChange>
        </w:rPr>
        <w:t xml:space="preserve"> and 92 pain</w:t>
      </w:r>
      <w:ins w:id="111" w:author="Mintz, Council" w:date="2016-11-08T08:19:00Z">
        <w:r w:rsidR="00E13BC1" w:rsidRPr="00E13BC1">
          <w:rPr>
            <w:rFonts w:ascii="Arial" w:eastAsia="Arial" w:hAnsi="Arial" w:cs="Arial"/>
            <w:rPrChange w:id="112" w:author="Denniz Zolnoun" w:date="2016-11-10T15:12:00Z">
              <w:rPr>
                <w:rFonts w:ascii="Arial" w:hAnsi="Arial" w:cs="Arial"/>
              </w:rPr>
            </w:rPrChange>
          </w:rPr>
          <w:t>-</w:t>
        </w:r>
      </w:ins>
      <w:del w:id="113" w:author="Mintz, Council" w:date="2016-11-08T08:19:00Z">
        <w:r w:rsidR="00C7201A" w:rsidDel="00B54E40">
          <w:rPr>
            <w:rFonts w:ascii="Arial" w:hAnsi="Arial" w:cs="Arial"/>
          </w:rPr>
          <w:delText xml:space="preserve"> </w:delText>
        </w:r>
      </w:del>
      <w:r w:rsidR="00E13BC1" w:rsidRPr="00E13BC1">
        <w:rPr>
          <w:rFonts w:ascii="Arial" w:eastAsia="Arial" w:hAnsi="Arial" w:cs="Arial"/>
          <w:rPrChange w:id="114" w:author="Denniz Zolnoun" w:date="2016-11-10T15:12:00Z">
            <w:rPr>
              <w:rFonts w:ascii="Arial" w:hAnsi="Arial" w:cs="Arial"/>
            </w:rPr>
          </w:rPrChange>
        </w:rPr>
        <w:t xml:space="preserve">free </w:t>
      </w:r>
      <w:ins w:id="115" w:author="Mintz, Council" w:date="2016-11-08T08:19:00Z">
        <w:r w:rsidR="00E13BC1" w:rsidRPr="00E13BC1">
          <w:rPr>
            <w:rFonts w:ascii="Arial" w:eastAsia="Arial" w:hAnsi="Arial" w:cs="Arial"/>
            <w:rPrChange w:id="116" w:author="Denniz Zolnoun" w:date="2016-11-10T15:12:00Z">
              <w:rPr>
                <w:rFonts w:ascii="Arial" w:hAnsi="Arial" w:cs="Arial"/>
              </w:rPr>
            </w:rPrChange>
          </w:rPr>
          <w:t xml:space="preserve">controls were used as a </w:t>
        </w:r>
      </w:ins>
      <w:r w:rsidR="00E13BC1" w:rsidRPr="00E13BC1">
        <w:rPr>
          <w:rFonts w:ascii="Arial" w:eastAsia="Arial" w:hAnsi="Arial" w:cs="Arial"/>
          <w:rPrChange w:id="117" w:author="Denniz Zolnoun" w:date="2016-11-10T15:12:00Z">
            <w:rPr>
              <w:rFonts w:ascii="Arial" w:hAnsi="Arial" w:cs="Arial"/>
            </w:rPr>
          </w:rPrChange>
        </w:rPr>
        <w:t xml:space="preserve">comparison group. </w:t>
      </w:r>
    </w:p>
    <w:p w:rsidR="00073632" w:rsidRPr="00357FDF" w:rsidRDefault="00073632" w:rsidP="00FE0D9F">
      <w:pPr>
        <w:spacing w:line="480" w:lineRule="auto"/>
        <w:rPr>
          <w:rFonts w:ascii="Arial" w:hAnsi="Arial" w:cs="Arial"/>
          <w:b/>
        </w:rPr>
      </w:pPr>
    </w:p>
    <w:p w:rsidR="00073632" w:rsidRPr="00357FDF" w:rsidRDefault="00E13BC1" w:rsidP="00FE0D9F">
      <w:pPr>
        <w:spacing w:line="480" w:lineRule="auto"/>
        <w:rPr>
          <w:rFonts w:ascii="Arial" w:hAnsi="Arial" w:cs="Arial"/>
          <w:b/>
        </w:rPr>
      </w:pPr>
      <w:r w:rsidRPr="00E13BC1">
        <w:rPr>
          <w:rFonts w:ascii="Arial" w:eastAsia="Arial" w:hAnsi="Arial" w:cs="Arial"/>
          <w:b/>
          <w:bCs/>
          <w:rPrChange w:id="118" w:author="Denniz Zolnoun" w:date="2016-11-10T15:12:00Z">
            <w:rPr>
              <w:rFonts w:ascii="Arial" w:hAnsi="Arial" w:cs="Arial"/>
              <w:b/>
            </w:rPr>
          </w:rPrChange>
        </w:rPr>
        <w:t>Examination and Anatomical Measurements</w:t>
      </w:r>
    </w:p>
    <w:p w:rsidR="00C21C97" w:rsidRPr="00357FDF" w:rsidRDefault="00E13BC1" w:rsidP="00FB2FFB">
      <w:pPr>
        <w:spacing w:line="480" w:lineRule="auto"/>
        <w:ind w:right="-720" w:firstLine="720"/>
        <w:rPr>
          <w:rFonts w:ascii="Arial" w:hAnsi="Arial" w:cs="Arial"/>
        </w:rPr>
      </w:pPr>
      <w:r w:rsidRPr="00E13BC1">
        <w:rPr>
          <w:rFonts w:ascii="Arial" w:eastAsia="Arial" w:hAnsi="Arial" w:cs="Arial"/>
          <w:rPrChange w:id="119" w:author="Denniz Zolnoun" w:date="2016-11-10T13:49:00Z">
            <w:rPr>
              <w:rFonts w:ascii="Arial" w:hAnsi="Arial" w:cs="Arial"/>
            </w:rPr>
          </w:rPrChange>
        </w:rPr>
        <w:lastRenderedPageBreak/>
        <w:t xml:space="preserve">We measured 8 mucosal sites using </w:t>
      </w:r>
      <w:ins w:id="120" w:author="farage.ma" w:date="2016-11-11T12:41:00Z">
        <w:r w:rsidR="00586070">
          <w:rPr>
            <w:rFonts w:ascii="Arial" w:eastAsia="Arial" w:hAnsi="Arial" w:cs="Arial"/>
          </w:rPr>
          <w:t>the</w:t>
        </w:r>
      </w:ins>
      <w:del w:id="121" w:author="farage.ma" w:date="2016-11-11T12:41:00Z">
        <w:r w:rsidRPr="00E13BC1" w:rsidDel="00586070">
          <w:rPr>
            <w:rFonts w:ascii="Arial" w:eastAsia="Arial" w:hAnsi="Arial" w:cs="Arial"/>
            <w:rPrChange w:id="122" w:author="Denniz Zolnoun" w:date="2016-11-10T13:49:00Z">
              <w:rPr>
                <w:rFonts w:ascii="Arial" w:hAnsi="Arial" w:cs="Arial"/>
              </w:rPr>
            </w:rPrChange>
          </w:rPr>
          <w:delText>a</w:delText>
        </w:r>
      </w:del>
      <w:r w:rsidRPr="00E13BC1">
        <w:rPr>
          <w:rFonts w:ascii="Arial" w:eastAsia="Arial" w:hAnsi="Arial" w:cs="Arial"/>
          <w:rPrChange w:id="123" w:author="Denniz Zolnoun" w:date="2016-11-10T13:49:00Z">
            <w:rPr>
              <w:rFonts w:ascii="Arial" w:hAnsi="Arial" w:cs="Arial"/>
            </w:rPr>
          </w:rPrChange>
        </w:rPr>
        <w:t xml:space="preserve"> conventional cotton swab with 1 cm marking</w:t>
      </w:r>
      <w:ins w:id="124" w:author="Mintz, Council" w:date="2016-11-08T08:20:00Z">
        <w:r w:rsidRPr="00E13BC1">
          <w:rPr>
            <w:rFonts w:ascii="Arial" w:eastAsia="Arial" w:hAnsi="Arial" w:cs="Arial"/>
            <w:rPrChange w:id="125" w:author="Denniz Zolnoun" w:date="2016-11-10T13:49:00Z">
              <w:rPr>
                <w:rFonts w:ascii="Arial" w:hAnsi="Arial" w:cs="Arial"/>
              </w:rPr>
            </w:rPrChange>
          </w:rPr>
          <w:t>s</w:t>
        </w:r>
      </w:ins>
      <w:r w:rsidRPr="00E13BC1">
        <w:rPr>
          <w:rFonts w:ascii="Arial" w:eastAsia="Arial" w:hAnsi="Arial" w:cs="Arial"/>
          <w:rPrChange w:id="126" w:author="Denniz Zolnoun" w:date="2016-11-10T13:49:00Z">
            <w:rPr>
              <w:rFonts w:ascii="Arial" w:hAnsi="Arial" w:cs="Arial"/>
            </w:rPr>
          </w:rPrChange>
        </w:rPr>
        <w:t xml:space="preserve"> used</w:t>
      </w:r>
      <w:ins w:id="127" w:author="Denniz Zolnoun" w:date="2016-11-10T13:49:00Z">
        <w:r w:rsidRPr="00E13BC1">
          <w:rPr>
            <w:rFonts w:ascii="Arial" w:eastAsia="Arial" w:hAnsi="Arial" w:cs="Arial"/>
            <w:rPrChange w:id="128" w:author="Denniz Zolnoun" w:date="2016-11-10T13:49:00Z">
              <w:rPr>
                <w:rFonts w:ascii="Arial" w:hAnsi="Arial" w:cs="Arial"/>
              </w:rPr>
            </w:rPrChange>
          </w:rPr>
          <w:t xml:space="preserve"> in </w:t>
        </w:r>
      </w:ins>
      <w:ins w:id="129" w:author="Denniz Zolnoun" w:date="2016-11-10T13:50:00Z">
        <w:r w:rsidRPr="00E13BC1">
          <w:rPr>
            <w:rFonts w:ascii="Arial" w:eastAsia="Arial" w:hAnsi="Arial" w:cs="Arial"/>
            <w:rPrChange w:id="130" w:author="Denniz Zolnoun" w:date="2016-11-10T13:49:00Z">
              <w:rPr>
                <w:rFonts w:ascii="Arial" w:hAnsi="Arial" w:cs="Arial"/>
              </w:rPr>
            </w:rPrChange>
          </w:rPr>
          <w:t xml:space="preserve">anatomical measurement </w:t>
        </w:r>
      </w:ins>
      <w:ins w:id="131" w:author="Denniz Zolnoun" w:date="2016-11-10T13:49:00Z">
        <w:r w:rsidRPr="00E13BC1">
          <w:rPr>
            <w:rFonts w:ascii="Arial" w:eastAsia="Arial" w:hAnsi="Arial" w:cs="Arial"/>
            <w:rPrChange w:id="132" w:author="Denniz Zolnoun" w:date="2016-11-10T13:49:00Z">
              <w:rPr>
                <w:rFonts w:ascii="Arial" w:hAnsi="Arial" w:cs="Arial"/>
              </w:rPr>
            </w:rPrChange>
          </w:rPr>
          <w:t>of</w:t>
        </w:r>
      </w:ins>
      <w:ins w:id="133" w:author="Denniz Zolnoun" w:date="2016-11-10T13:50:00Z">
        <w:r w:rsidRPr="00E13BC1">
          <w:rPr>
            <w:rFonts w:ascii="Arial" w:eastAsia="Arial" w:hAnsi="Arial" w:cs="Arial"/>
            <w:rPrChange w:id="134" w:author="Denniz Zolnoun" w:date="2016-11-10T13:49:00Z">
              <w:rPr>
                <w:rFonts w:ascii="Arial" w:hAnsi="Arial" w:cs="Arial"/>
              </w:rPr>
            </w:rPrChange>
          </w:rPr>
          <w:t xml:space="preserve"> </w:t>
        </w:r>
      </w:ins>
      <w:ins w:id="135" w:author="Denniz Zolnoun" w:date="2016-11-10T13:49:00Z">
        <w:r w:rsidRPr="00E13BC1">
          <w:rPr>
            <w:rFonts w:ascii="Arial" w:eastAsia="Arial" w:hAnsi="Arial" w:cs="Arial"/>
            <w:rPrChange w:id="136" w:author="Denniz Zolnoun" w:date="2016-11-10T13:49:00Z">
              <w:rPr>
                <w:rFonts w:ascii="Arial" w:hAnsi="Arial" w:cs="Arial"/>
              </w:rPr>
            </w:rPrChange>
          </w:rPr>
          <w:t xml:space="preserve">pelvic floor </w:t>
        </w:r>
        <w:proofErr w:type="spellStart"/>
        <w:r w:rsidRPr="00E13BC1">
          <w:rPr>
            <w:rFonts w:ascii="Arial" w:eastAsia="Arial" w:hAnsi="Arial" w:cs="Arial"/>
            <w:rPrChange w:id="137" w:author="Denniz Zolnoun" w:date="2016-11-10T13:49:00Z">
              <w:rPr>
                <w:rFonts w:ascii="Arial" w:hAnsi="Arial" w:cs="Arial"/>
              </w:rPr>
            </w:rPrChange>
          </w:rPr>
          <w:t>prolaps</w:t>
        </w:r>
      </w:ins>
      <w:ins w:id="138" w:author="Denniz Zolnoun" w:date="2016-11-10T13:51:00Z">
        <w:r w:rsidRPr="00E13BC1">
          <w:rPr>
            <w:rFonts w:ascii="Arial" w:eastAsia="Arial" w:hAnsi="Arial" w:cs="Arial"/>
            <w:rPrChange w:id="139" w:author="Denniz Zolnoun" w:date="2016-11-10T13:49:00Z">
              <w:rPr>
                <w:rFonts w:ascii="Arial" w:hAnsi="Arial" w:cs="Arial"/>
              </w:rPr>
            </w:rPrChange>
          </w:rPr>
          <w:t>e</w:t>
        </w:r>
        <w:proofErr w:type="spellEnd"/>
        <w:r w:rsidRPr="00E13BC1">
          <w:rPr>
            <w:rFonts w:ascii="Arial" w:eastAsia="Arial" w:hAnsi="Arial" w:cs="Arial"/>
            <w:rPrChange w:id="140" w:author="Denniz Zolnoun" w:date="2016-11-10T13:49:00Z">
              <w:rPr>
                <w:rFonts w:ascii="Arial" w:hAnsi="Arial" w:cs="Arial"/>
              </w:rPr>
            </w:rPrChange>
          </w:rPr>
          <w:t>.</w:t>
        </w:r>
      </w:ins>
      <w:r w:rsidRPr="00E13BC1">
        <w:rPr>
          <w:rFonts w:ascii="Arial" w:eastAsia="Arial" w:hAnsi="Arial" w:cs="Arial"/>
          <w:rPrChange w:id="141" w:author="Denniz Zolnoun" w:date="2016-11-10T13:49:00Z">
            <w:rPr>
              <w:rFonts w:ascii="Arial" w:hAnsi="Arial" w:cs="Arial"/>
            </w:rPr>
          </w:rPrChange>
        </w:rPr>
        <w:t xml:space="preserve"> </w:t>
      </w:r>
      <w:del w:id="142" w:author="Denniz Zolnoun" w:date="2016-11-10T13:49:00Z">
        <w:r w:rsidRPr="00E13BC1">
          <w:rPr>
            <w:rFonts w:ascii="Arial" w:eastAsia="Arial" w:hAnsi="Arial" w:cs="Arial"/>
            <w:rPrChange w:id="143" w:author="Denniz Zolnoun" w:date="2016-11-10T13:49:00Z">
              <w:rPr>
                <w:rFonts w:ascii="Arial" w:hAnsi="Arial" w:cs="Arial"/>
              </w:rPr>
            </w:rPrChange>
          </w:rPr>
          <w:delText xml:space="preserve">in </w:delText>
        </w:r>
      </w:del>
      <w:del w:id="144" w:author="Denniz Zolnoun" w:date="2016-11-10T13:51:00Z">
        <w:r w:rsidRPr="00E13BC1">
          <w:rPr>
            <w:rFonts w:ascii="Arial" w:eastAsia="Arial" w:hAnsi="Arial" w:cs="Arial"/>
            <w:rPrChange w:id="145" w:author="Denniz Zolnoun" w:date="2016-11-10T13:49:00Z">
              <w:rPr>
                <w:rFonts w:ascii="Arial" w:hAnsi="Arial" w:cs="Arial"/>
              </w:rPr>
            </w:rPrChange>
          </w:rPr>
          <w:delText xml:space="preserve">POPQ (the POPQ) examination </w:delText>
        </w:r>
      </w:del>
      <w:r w:rsidRPr="00E13BC1">
        <w:rPr>
          <w:rFonts w:ascii="Arial" w:eastAsia="Arial" w:hAnsi="Arial" w:cs="Arial"/>
          <w:highlight w:val="yellow"/>
          <w:rPrChange w:id="146" w:author="Denniz Zolnoun" w:date="2016-11-10T13:49:00Z">
            <w:rPr>
              <w:rFonts w:ascii="Arial" w:hAnsi="Arial" w:cs="Arial"/>
              <w:highlight w:val="yellow"/>
            </w:rPr>
          </w:rPrChange>
        </w:rPr>
        <w:t>(</w:t>
      </w:r>
      <w:proofErr w:type="gramStart"/>
      <w:r w:rsidRPr="00E13BC1">
        <w:rPr>
          <w:rFonts w:ascii="Arial" w:eastAsia="Arial" w:hAnsi="Arial" w:cs="Arial"/>
          <w:highlight w:val="yellow"/>
          <w:rPrChange w:id="147" w:author="Denniz Zolnoun" w:date="2016-11-10T13:49:00Z">
            <w:rPr>
              <w:rFonts w:ascii="Arial" w:hAnsi="Arial" w:cs="Arial"/>
              <w:highlight w:val="yellow"/>
            </w:rPr>
          </w:rPrChange>
        </w:rPr>
        <w:t>xx</w:t>
      </w:r>
      <w:proofErr w:type="gramEnd"/>
      <w:r w:rsidRPr="00E13BC1">
        <w:rPr>
          <w:rFonts w:ascii="Arial" w:eastAsia="Arial" w:hAnsi="Arial" w:cs="Arial"/>
          <w:highlight w:val="yellow"/>
          <w:rPrChange w:id="148" w:author="Denniz Zolnoun" w:date="2016-11-10T13:49:00Z">
            <w:rPr>
              <w:rFonts w:ascii="Arial" w:hAnsi="Arial" w:cs="Arial"/>
              <w:highlight w:val="yellow"/>
            </w:rPr>
          </w:rPrChange>
        </w:rPr>
        <w:t xml:space="preserve"> insert citation- council</w:t>
      </w:r>
      <w:r w:rsidRPr="00E13BC1">
        <w:rPr>
          <w:rFonts w:ascii="Arial" w:eastAsia="Arial" w:hAnsi="Arial" w:cs="Arial"/>
          <w:rPrChange w:id="149" w:author="Denniz Zolnoun" w:date="2016-11-10T13:49:00Z">
            <w:rPr>
              <w:rFonts w:ascii="Arial" w:hAnsi="Arial" w:cs="Arial"/>
            </w:rPr>
          </w:rPrChange>
        </w:rPr>
        <w:t xml:space="preserve"> ). The </w:t>
      </w:r>
      <w:proofErr w:type="spellStart"/>
      <w:r w:rsidRPr="00E13BC1">
        <w:rPr>
          <w:rFonts w:ascii="Arial" w:eastAsia="Arial" w:hAnsi="Arial" w:cs="Arial"/>
          <w:rPrChange w:id="150" w:author="Denniz Zolnoun" w:date="2016-11-10T13:49:00Z">
            <w:rPr>
              <w:rFonts w:ascii="Arial" w:hAnsi="Arial" w:cs="Arial"/>
            </w:rPr>
          </w:rPrChange>
        </w:rPr>
        <w:t>mucocutanous</w:t>
      </w:r>
      <w:proofErr w:type="spellEnd"/>
      <w:r w:rsidRPr="00E13BC1">
        <w:rPr>
          <w:rFonts w:ascii="Arial" w:eastAsia="Arial" w:hAnsi="Arial" w:cs="Arial"/>
          <w:rPrChange w:id="151" w:author="Denniz Zolnoun" w:date="2016-11-10T13:49:00Z">
            <w:rPr>
              <w:rFonts w:ascii="Arial" w:hAnsi="Arial" w:cs="Arial"/>
            </w:rPr>
          </w:rPrChange>
        </w:rPr>
        <w:t xml:space="preserve"> transition (line delineating the transition between mucosa and non-hairy keratinized epithelium) was marked with a marker prior to measurement </w:t>
      </w:r>
      <w:r w:rsidRPr="00E13BC1">
        <w:rPr>
          <w:rFonts w:ascii="Arial" w:eastAsia="Arial" w:hAnsi="Arial" w:cs="Arial"/>
          <w:highlight w:val="yellow"/>
          <w:rPrChange w:id="152" w:author="Denniz Zolnoun" w:date="2016-11-10T13:49:00Z">
            <w:rPr>
              <w:rFonts w:ascii="Arial" w:hAnsi="Arial" w:cs="Arial"/>
            </w:rPr>
          </w:rPrChange>
        </w:rPr>
        <w:t xml:space="preserve">(xxx Fig 2 </w:t>
      </w:r>
      <w:proofErr w:type="spellStart"/>
      <w:r w:rsidRPr="00E13BC1">
        <w:rPr>
          <w:rFonts w:ascii="Arial" w:eastAsia="Arial" w:hAnsi="Arial" w:cs="Arial"/>
          <w:highlight w:val="yellow"/>
          <w:rPrChange w:id="153" w:author="Denniz Zolnoun" w:date="2016-11-10T13:49:00Z">
            <w:rPr>
              <w:rFonts w:ascii="Arial" w:hAnsi="Arial" w:cs="Arial"/>
            </w:rPr>
          </w:rPrChange>
        </w:rPr>
        <w:t>dz</w:t>
      </w:r>
      <w:proofErr w:type="spellEnd"/>
      <w:r w:rsidRPr="00E13BC1">
        <w:rPr>
          <w:rFonts w:ascii="Arial" w:eastAsia="Arial" w:hAnsi="Arial" w:cs="Arial"/>
          <w:highlight w:val="yellow"/>
          <w:rPrChange w:id="154" w:author="Denniz Zolnoun" w:date="2016-11-10T13:49:00Z">
            <w:rPr>
              <w:rFonts w:ascii="Arial" w:hAnsi="Arial" w:cs="Arial"/>
            </w:rPr>
          </w:rPrChange>
        </w:rPr>
        <w:t xml:space="preserve"> made it</w:t>
      </w:r>
      <w:del w:id="155" w:author="Mintz, Council" w:date="2016-11-08T08:22:00Z">
        <w:r w:rsidRPr="00E13BC1">
          <w:rPr>
            <w:rFonts w:ascii="Arial" w:hAnsi="Arial" w:cs="Arial"/>
            <w:highlight w:val="yellow"/>
            <w:rPrChange w:id="156" w:author="Mintz, Council" w:date="2016-11-08T08:22:00Z">
              <w:rPr>
                <w:rFonts w:ascii="Arial" w:hAnsi="Arial" w:cs="Arial"/>
              </w:rPr>
            </w:rPrChange>
          </w:rPr>
          <w:delText xml:space="preserve"> </w:delText>
        </w:r>
      </w:del>
      <w:r w:rsidRPr="00E13BC1">
        <w:rPr>
          <w:rFonts w:ascii="Arial" w:eastAsia="Arial" w:hAnsi="Arial" w:cs="Arial"/>
          <w:highlight w:val="yellow"/>
          <w:rPrChange w:id="157" w:author="Denniz Zolnoun" w:date="2016-11-10T13:49:00Z">
            <w:rPr>
              <w:rFonts w:ascii="Arial" w:hAnsi="Arial" w:cs="Arial"/>
            </w:rPr>
          </w:rPrChange>
        </w:rPr>
        <w:t>.)</w:t>
      </w:r>
      <w:r w:rsidRPr="00E13BC1">
        <w:rPr>
          <w:rFonts w:ascii="Arial" w:eastAsia="Arial" w:hAnsi="Arial" w:cs="Arial"/>
          <w:rPrChange w:id="158" w:author="Denniz Zolnoun" w:date="2016-11-10T13:49:00Z">
            <w:rPr>
              <w:rFonts w:ascii="Arial" w:hAnsi="Arial" w:cs="Arial"/>
            </w:rPr>
          </w:rPrChange>
        </w:rPr>
        <w:t xml:space="preserve"> </w:t>
      </w:r>
      <w:ins w:id="159" w:author="Mintz, Council" w:date="2016-11-08T08:23:00Z">
        <w:r w:rsidRPr="00E13BC1">
          <w:rPr>
            <w:rFonts w:ascii="Arial" w:eastAsia="Arial" w:hAnsi="Arial" w:cs="Arial"/>
            <w:rPrChange w:id="160" w:author="Denniz Zolnoun" w:date="2016-11-10T13:49:00Z">
              <w:rPr>
                <w:rFonts w:ascii="Arial" w:hAnsi="Arial" w:cs="Arial"/>
              </w:rPr>
            </w:rPrChange>
          </w:rPr>
          <w:t>All measurements were rounded up to the nearest 0.5 cm.</w:t>
        </w:r>
      </w:ins>
      <w:del w:id="161" w:author="Mintz, Council" w:date="2016-11-08T08:23:00Z">
        <w:r w:rsidR="006B324C" w:rsidRPr="00357FDF" w:rsidDel="001E3F95">
          <w:rPr>
            <w:rFonts w:ascii="Arial" w:hAnsi="Arial" w:cs="Arial"/>
          </w:rPr>
          <w:delText>For measure</w:delText>
        </w:r>
      </w:del>
      <w:del w:id="162" w:author="Mintz, Council" w:date="2016-11-08T08:22:00Z">
        <w:r w:rsidR="006B324C" w:rsidRPr="00357FDF" w:rsidDel="001E3F95">
          <w:rPr>
            <w:rFonts w:ascii="Arial" w:hAnsi="Arial" w:cs="Arial"/>
          </w:rPr>
          <w:delText>s</w:delText>
        </w:r>
      </w:del>
      <w:del w:id="163" w:author="Mintz, Council" w:date="2016-11-08T08:23:00Z">
        <w:r w:rsidR="006B324C" w:rsidRPr="00357FDF" w:rsidDel="001E3F95">
          <w:rPr>
            <w:rFonts w:ascii="Arial" w:hAnsi="Arial" w:cs="Arial"/>
          </w:rPr>
          <w:delText xml:space="preserve"> falling </w:delText>
        </w:r>
        <w:r w:rsidR="002A1846" w:rsidRPr="00357FDF" w:rsidDel="001E3F95">
          <w:rPr>
            <w:rFonts w:ascii="Arial" w:hAnsi="Arial" w:cs="Arial"/>
          </w:rPr>
          <w:delText>within</w:delText>
        </w:r>
        <w:r w:rsidR="006312BE" w:rsidRPr="00357FDF" w:rsidDel="001E3F95">
          <w:rPr>
            <w:rFonts w:ascii="Arial" w:hAnsi="Arial" w:cs="Arial"/>
          </w:rPr>
          <w:delText xml:space="preserve"> 0.5 cm</w:delText>
        </w:r>
        <w:r w:rsidR="00C21C97" w:rsidRPr="00357FDF" w:rsidDel="001E3F95">
          <w:rPr>
            <w:rFonts w:ascii="Arial" w:hAnsi="Arial" w:cs="Arial"/>
          </w:rPr>
          <w:delText xml:space="preserve"> we rounded them up.</w:delText>
        </w:r>
      </w:del>
      <w:r w:rsidRPr="00E13BC1">
        <w:rPr>
          <w:rFonts w:ascii="Arial" w:eastAsia="Arial" w:hAnsi="Arial" w:cs="Arial"/>
          <w:rPrChange w:id="164" w:author="Denniz Zolnoun" w:date="2016-11-10T13:49:00Z">
            <w:rPr>
              <w:rFonts w:ascii="Arial" w:hAnsi="Arial" w:cs="Arial"/>
            </w:rPr>
          </w:rPrChange>
        </w:rPr>
        <w:t xml:space="preserve"> </w:t>
      </w:r>
    </w:p>
    <w:p w:rsidR="00C97B93" w:rsidRPr="00357FDF" w:rsidRDefault="00E13BC1" w:rsidP="00D50A7F">
      <w:pPr>
        <w:spacing w:line="480" w:lineRule="auto"/>
        <w:ind w:right="-720" w:firstLine="720"/>
        <w:rPr>
          <w:rFonts w:ascii="Arial" w:hAnsi="Arial" w:cs="Arial"/>
        </w:rPr>
      </w:pPr>
      <w:ins w:id="165" w:author="Mintz, Council" w:date="2016-11-08T08:24:00Z">
        <w:r w:rsidRPr="00E13BC1">
          <w:rPr>
            <w:rFonts w:ascii="Arial" w:eastAsia="Arial" w:hAnsi="Arial" w:cs="Arial"/>
            <w:rPrChange w:id="166" w:author="Denniz Zolnoun" w:date="2016-11-10T13:52:00Z">
              <w:rPr>
                <w:rFonts w:ascii="Arial" w:hAnsi="Arial" w:cs="Arial"/>
              </w:rPr>
            </w:rPrChange>
          </w:rPr>
          <w:t xml:space="preserve">The </w:t>
        </w:r>
        <w:proofErr w:type="spellStart"/>
        <w:r w:rsidRPr="00E13BC1">
          <w:rPr>
            <w:rFonts w:ascii="Arial" w:eastAsia="Arial" w:hAnsi="Arial" w:cs="Arial"/>
            <w:rPrChange w:id="167" w:author="Denniz Zolnoun" w:date="2016-11-10T13:52:00Z">
              <w:rPr>
                <w:rFonts w:ascii="Arial" w:hAnsi="Arial" w:cs="Arial"/>
              </w:rPr>
            </w:rPrChange>
          </w:rPr>
          <w:t>v</w:t>
        </w:r>
      </w:ins>
      <w:del w:id="168" w:author="Mintz, Council" w:date="2016-11-08T08:24:00Z">
        <w:r w:rsidR="00FB2FFB" w:rsidDel="001E3F95">
          <w:rPr>
            <w:rFonts w:ascii="Arial" w:hAnsi="Arial" w:cs="Arial"/>
          </w:rPr>
          <w:delText>V</w:delText>
        </w:r>
      </w:del>
      <w:r w:rsidRPr="00E13BC1">
        <w:rPr>
          <w:rFonts w:ascii="Arial" w:eastAsia="Arial" w:hAnsi="Arial" w:cs="Arial"/>
          <w:rPrChange w:id="169" w:author="Denniz Zolnoun" w:date="2016-11-10T13:52:00Z">
            <w:rPr>
              <w:rFonts w:ascii="Arial" w:hAnsi="Arial" w:cs="Arial"/>
            </w:rPr>
          </w:rPrChange>
        </w:rPr>
        <w:t>ulvar</w:t>
      </w:r>
      <w:proofErr w:type="spellEnd"/>
      <w:r w:rsidRPr="00E13BC1">
        <w:rPr>
          <w:rFonts w:ascii="Arial" w:eastAsia="Arial" w:hAnsi="Arial" w:cs="Arial"/>
          <w:rPrChange w:id="170" w:author="Denniz Zolnoun" w:date="2016-11-10T13:52:00Z">
            <w:rPr>
              <w:rFonts w:ascii="Arial" w:hAnsi="Arial" w:cs="Arial"/>
            </w:rPr>
          </w:rPrChange>
        </w:rPr>
        <w:t xml:space="preserve"> vestibule is confined entirely within </w:t>
      </w:r>
      <w:ins w:id="171" w:author="Mintz, Council" w:date="2016-11-08T08:24:00Z">
        <w:r w:rsidRPr="00E13BC1">
          <w:rPr>
            <w:rFonts w:ascii="Arial" w:eastAsia="Arial" w:hAnsi="Arial" w:cs="Arial"/>
            <w:rPrChange w:id="172" w:author="Denniz Zolnoun" w:date="2016-11-10T13:52:00Z">
              <w:rPr>
                <w:rFonts w:ascii="Arial" w:hAnsi="Arial" w:cs="Arial"/>
              </w:rPr>
            </w:rPrChange>
          </w:rPr>
          <w:t xml:space="preserve">the </w:t>
        </w:r>
      </w:ins>
      <w:proofErr w:type="spellStart"/>
      <w:r w:rsidRPr="00E13BC1">
        <w:rPr>
          <w:rFonts w:ascii="Arial" w:eastAsia="Arial" w:hAnsi="Arial" w:cs="Arial"/>
          <w:rPrChange w:id="173" w:author="Denniz Zolnoun" w:date="2016-11-10T13:52:00Z">
            <w:rPr>
              <w:rFonts w:ascii="Arial" w:hAnsi="Arial" w:cs="Arial"/>
            </w:rPr>
          </w:rPrChange>
        </w:rPr>
        <w:t>introitus</w:t>
      </w:r>
      <w:proofErr w:type="spellEnd"/>
      <w:r w:rsidRPr="00E13BC1">
        <w:rPr>
          <w:rFonts w:ascii="Arial" w:eastAsia="Arial" w:hAnsi="Arial" w:cs="Arial"/>
          <w:rPrChange w:id="174" w:author="Denniz Zolnoun" w:date="2016-11-10T13:52:00Z">
            <w:rPr>
              <w:rFonts w:ascii="Arial" w:hAnsi="Arial" w:cs="Arial"/>
            </w:rPr>
          </w:rPrChange>
        </w:rPr>
        <w:t>, and is not entirely a static morphological construct</w:t>
      </w:r>
      <w:ins w:id="175" w:author="Denniz Zolnoun" w:date="2016-11-10T13:52:00Z">
        <w:r w:rsidRPr="00E13BC1">
          <w:rPr>
            <w:rFonts w:ascii="Arial" w:eastAsia="Arial" w:hAnsi="Arial" w:cs="Arial"/>
            <w:rPrChange w:id="176" w:author="Denniz Zolnoun" w:date="2016-11-10T13:52:00Z">
              <w:rPr>
                <w:rFonts w:ascii="Arial" w:hAnsi="Arial" w:cs="Arial"/>
              </w:rPr>
            </w:rPrChange>
          </w:rPr>
          <w:t xml:space="preserve"> as the </w:t>
        </w:r>
        <w:proofErr w:type="spellStart"/>
        <w:r w:rsidRPr="00E13BC1">
          <w:rPr>
            <w:rFonts w:ascii="Arial" w:eastAsia="Arial" w:hAnsi="Arial" w:cs="Arial"/>
            <w:rPrChange w:id="177" w:author="Denniz Zolnoun" w:date="2016-11-10T13:52:00Z">
              <w:rPr>
                <w:rFonts w:ascii="Arial" w:hAnsi="Arial" w:cs="Arial"/>
              </w:rPr>
            </w:rPrChange>
          </w:rPr>
          <w:t>introitus</w:t>
        </w:r>
        <w:proofErr w:type="spellEnd"/>
        <w:r w:rsidRPr="00E13BC1">
          <w:rPr>
            <w:rFonts w:ascii="Arial" w:eastAsia="Arial" w:hAnsi="Arial" w:cs="Arial"/>
            <w:rPrChange w:id="178" w:author="Denniz Zolnoun" w:date="2016-11-10T13:52:00Z">
              <w:rPr>
                <w:rFonts w:ascii="Arial" w:hAnsi="Arial" w:cs="Arial"/>
              </w:rPr>
            </w:rPrChange>
          </w:rPr>
          <w:t xml:space="preserve"> has functional </w:t>
        </w:r>
      </w:ins>
      <w:ins w:id="179" w:author="Denniz Zolnoun" w:date="2016-11-10T15:12:00Z">
        <w:r w:rsidRPr="00E13BC1">
          <w:rPr>
            <w:rFonts w:ascii="Arial" w:eastAsia="Arial" w:hAnsi="Arial" w:cs="Arial"/>
            <w:rPrChange w:id="180" w:author="Denniz Zolnoun" w:date="2016-11-10T13:52:00Z">
              <w:rPr>
                <w:rFonts w:ascii="Arial" w:hAnsi="Arial" w:cs="Arial"/>
              </w:rPr>
            </w:rPrChange>
          </w:rPr>
          <w:t xml:space="preserve">sphincter like </w:t>
        </w:r>
      </w:ins>
      <w:ins w:id="181" w:author="Denniz Zolnoun" w:date="2016-11-10T15:13:00Z">
        <w:r w:rsidRPr="00E13BC1">
          <w:rPr>
            <w:rFonts w:ascii="Arial" w:eastAsia="Arial" w:hAnsi="Arial" w:cs="Arial"/>
            <w:rPrChange w:id="182" w:author="Denniz Zolnoun" w:date="2016-11-10T13:52:00Z">
              <w:rPr>
                <w:rFonts w:ascii="Arial" w:hAnsi="Arial" w:cs="Arial"/>
              </w:rPr>
            </w:rPrChange>
          </w:rPr>
          <w:t>mechanism.</w:t>
        </w:r>
      </w:ins>
      <w:ins w:id="183" w:author="Denniz Zolnoun" w:date="2016-11-10T13:52:00Z">
        <w:r w:rsidRPr="00E13BC1">
          <w:rPr>
            <w:rFonts w:ascii="Arial" w:eastAsia="Arial" w:hAnsi="Arial" w:cs="Arial"/>
            <w:rPrChange w:id="184" w:author="Denniz Zolnoun" w:date="2016-11-10T13:52:00Z">
              <w:rPr>
                <w:rFonts w:ascii="Arial" w:hAnsi="Arial" w:cs="Arial"/>
              </w:rPr>
            </w:rPrChange>
          </w:rPr>
          <w:t xml:space="preserve"> </w:t>
        </w:r>
      </w:ins>
      <w:del w:id="185" w:author="Denniz Zolnoun" w:date="2016-11-10T13:52:00Z">
        <w:r w:rsidR="00FB2FFB" w:rsidDel="6712486E">
          <w:rPr>
            <w:rFonts w:ascii="Arial" w:hAnsi="Arial" w:cs="Arial"/>
          </w:rPr>
          <w:delText xml:space="preserve">. </w:delText>
        </w:r>
      </w:del>
      <w:r w:rsidRPr="00E13BC1">
        <w:rPr>
          <w:rFonts w:ascii="Arial" w:eastAsia="Arial" w:hAnsi="Arial" w:cs="Arial"/>
          <w:rPrChange w:id="186" w:author="Denniz Zolnoun" w:date="2016-11-10T13:52:00Z">
            <w:rPr>
              <w:rFonts w:ascii="Arial" w:hAnsi="Arial" w:cs="Arial"/>
            </w:rPr>
          </w:rPrChange>
        </w:rPr>
        <w:t>Thus, we conceptualized 6 static and 3 dynamic anatomical sites in this region. The statics sites (</w:t>
      </w:r>
      <w:ins w:id="187" w:author="Mintz, Council" w:date="2016-11-08T08:27:00Z">
        <w:r w:rsidRPr="00E13BC1">
          <w:rPr>
            <w:rFonts w:ascii="Arial" w:eastAsia="Arial" w:hAnsi="Arial" w:cs="Arial"/>
            <w:rPrChange w:id="188" w:author="Denniz Zolnoun" w:date="2016-11-10T13:52:00Z">
              <w:rPr>
                <w:rFonts w:ascii="Arial" w:hAnsi="Arial" w:cs="Arial"/>
              </w:rPr>
            </w:rPrChange>
          </w:rPr>
          <w:t>described</w:t>
        </w:r>
      </w:ins>
      <w:del w:id="189" w:author="Mintz, Council" w:date="2016-11-08T08:27:00Z">
        <w:r w:rsidR="00C97B93" w:rsidDel="001E3F95">
          <w:rPr>
            <w:rFonts w:ascii="Arial" w:hAnsi="Arial" w:cs="Arial"/>
          </w:rPr>
          <w:delText>see</w:delText>
        </w:r>
      </w:del>
      <w:r w:rsidRPr="00E13BC1">
        <w:rPr>
          <w:rFonts w:ascii="Arial" w:eastAsia="Arial" w:hAnsi="Arial" w:cs="Arial"/>
          <w:rPrChange w:id="190" w:author="Denniz Zolnoun" w:date="2016-11-10T13:52:00Z">
            <w:rPr>
              <w:rFonts w:ascii="Arial" w:hAnsi="Arial" w:cs="Arial"/>
            </w:rPr>
          </w:rPrChange>
        </w:rPr>
        <w:t xml:space="preserve"> below) were measured first followed by the dynamic sites. We conceptualized </w:t>
      </w:r>
      <w:ins w:id="191" w:author="Mintz, Council" w:date="2016-11-08T08:24:00Z">
        <w:r w:rsidRPr="00E13BC1">
          <w:rPr>
            <w:rFonts w:ascii="Arial" w:eastAsia="Arial" w:hAnsi="Arial" w:cs="Arial"/>
            <w:rPrChange w:id="192" w:author="Denniz Zolnoun" w:date="2016-11-10T13:52:00Z">
              <w:rPr>
                <w:rFonts w:ascii="Arial" w:hAnsi="Arial" w:cs="Arial"/>
              </w:rPr>
            </w:rPrChange>
          </w:rPr>
          <w:t xml:space="preserve">the </w:t>
        </w:r>
      </w:ins>
      <w:r w:rsidRPr="00E13BC1">
        <w:rPr>
          <w:rFonts w:ascii="Arial" w:eastAsia="Arial" w:hAnsi="Arial" w:cs="Arial"/>
          <w:rPrChange w:id="193" w:author="Denniz Zolnoun" w:date="2016-11-10T13:52:00Z">
            <w:rPr>
              <w:rFonts w:ascii="Arial" w:hAnsi="Arial" w:cs="Arial"/>
            </w:rPr>
          </w:rPrChange>
        </w:rPr>
        <w:t>dy</w:t>
      </w:r>
      <w:ins w:id="194" w:author="Mintz, Council" w:date="2016-11-08T08:24:00Z">
        <w:r w:rsidRPr="00E13BC1">
          <w:rPr>
            <w:rFonts w:ascii="Arial" w:eastAsia="Arial" w:hAnsi="Arial" w:cs="Arial"/>
            <w:rPrChange w:id="195" w:author="Denniz Zolnoun" w:date="2016-11-10T13:52:00Z">
              <w:rPr>
                <w:rFonts w:ascii="Arial" w:hAnsi="Arial" w:cs="Arial"/>
              </w:rPr>
            </w:rPrChange>
          </w:rPr>
          <w:t>n</w:t>
        </w:r>
      </w:ins>
      <w:r w:rsidRPr="00E13BC1">
        <w:rPr>
          <w:rFonts w:ascii="Arial" w:eastAsia="Arial" w:hAnsi="Arial" w:cs="Arial"/>
          <w:rPrChange w:id="196" w:author="Denniz Zolnoun" w:date="2016-11-10T13:52:00Z">
            <w:rPr>
              <w:rFonts w:ascii="Arial" w:hAnsi="Arial" w:cs="Arial"/>
            </w:rPr>
          </w:rPrChange>
        </w:rPr>
        <w:t xml:space="preserve">amic sites </w:t>
      </w:r>
      <w:del w:id="197" w:author="Mintz, Council" w:date="2016-11-08T08:24:00Z">
        <w:r w:rsidR="006E450D" w:rsidDel="001E3F95">
          <w:rPr>
            <w:rFonts w:ascii="Arial" w:hAnsi="Arial" w:cs="Arial"/>
          </w:rPr>
          <w:delText>based o</w:delText>
        </w:r>
        <w:r w:rsidR="00FE4CCA" w:rsidDel="001E3F95">
          <w:rPr>
            <w:rFonts w:ascii="Arial" w:hAnsi="Arial" w:cs="Arial"/>
          </w:rPr>
          <w:delText>n the</w:delText>
        </w:r>
      </w:del>
      <w:ins w:id="198" w:author="Mintz, Council" w:date="2016-11-08T08:24:00Z">
        <w:r w:rsidRPr="00E13BC1">
          <w:rPr>
            <w:rFonts w:ascii="Arial" w:eastAsia="Arial" w:hAnsi="Arial" w:cs="Arial"/>
            <w:rPrChange w:id="199" w:author="Denniz Zolnoun" w:date="2016-11-10T13:52:00Z">
              <w:rPr>
                <w:rFonts w:ascii="Arial" w:hAnsi="Arial" w:cs="Arial"/>
              </w:rPr>
            </w:rPrChange>
          </w:rPr>
          <w:t>after</w:t>
        </w:r>
      </w:ins>
      <w:r w:rsidRPr="00E13BC1">
        <w:rPr>
          <w:rFonts w:ascii="Arial" w:eastAsia="Arial" w:hAnsi="Arial" w:cs="Arial"/>
          <w:rPrChange w:id="200" w:author="Denniz Zolnoun" w:date="2016-11-10T13:52:00Z">
            <w:rPr>
              <w:rFonts w:ascii="Arial" w:hAnsi="Arial" w:cs="Arial"/>
            </w:rPr>
          </w:rPrChange>
        </w:rPr>
        <w:t xml:space="preserve"> observ</w:t>
      </w:r>
      <w:ins w:id="201" w:author="Mintz, Council" w:date="2016-11-08T08:24:00Z">
        <w:r w:rsidRPr="00E13BC1">
          <w:rPr>
            <w:rFonts w:ascii="Arial" w:eastAsia="Arial" w:hAnsi="Arial" w:cs="Arial"/>
            <w:rPrChange w:id="202" w:author="Denniz Zolnoun" w:date="2016-11-10T13:52:00Z">
              <w:rPr>
                <w:rFonts w:ascii="Arial" w:hAnsi="Arial" w:cs="Arial"/>
              </w:rPr>
            </w:rPrChange>
          </w:rPr>
          <w:t>ing</w:t>
        </w:r>
      </w:ins>
      <w:del w:id="203" w:author="Mintz, Council" w:date="2016-11-08T08:24:00Z">
        <w:r w:rsidR="006E450D" w:rsidDel="001E3F95">
          <w:rPr>
            <w:rFonts w:ascii="Arial" w:hAnsi="Arial" w:cs="Arial"/>
          </w:rPr>
          <w:delText>ation</w:delText>
        </w:r>
      </w:del>
      <w:r w:rsidRPr="00E13BC1">
        <w:rPr>
          <w:rFonts w:ascii="Arial" w:eastAsia="Arial" w:hAnsi="Arial" w:cs="Arial"/>
          <w:rPrChange w:id="204" w:author="Denniz Zolnoun" w:date="2016-11-10T13:52:00Z">
            <w:rPr>
              <w:rFonts w:ascii="Arial" w:hAnsi="Arial" w:cs="Arial"/>
            </w:rPr>
          </w:rPrChange>
        </w:rPr>
        <w:t xml:space="preserve"> that these measurements changed </w:t>
      </w:r>
      <w:ins w:id="205" w:author="Mintz, Council" w:date="2016-11-08T08:26:00Z">
        <w:r w:rsidRPr="00E13BC1">
          <w:rPr>
            <w:rFonts w:ascii="Arial" w:eastAsia="Arial" w:hAnsi="Arial" w:cs="Arial"/>
            <w:rPrChange w:id="206" w:author="Denniz Zolnoun" w:date="2016-11-10T13:52:00Z">
              <w:rPr>
                <w:rFonts w:ascii="Arial" w:hAnsi="Arial" w:cs="Arial"/>
              </w:rPr>
            </w:rPrChange>
          </w:rPr>
          <w:t xml:space="preserve">as a result of the </w:t>
        </w:r>
        <w:proofErr w:type="spellStart"/>
        <w:r w:rsidRPr="00E13BC1">
          <w:rPr>
            <w:rFonts w:ascii="Arial" w:eastAsia="Arial" w:hAnsi="Arial" w:cs="Arial"/>
            <w:rPrChange w:id="207" w:author="Denniz Zolnoun" w:date="2016-11-10T13:52:00Z">
              <w:rPr>
                <w:rFonts w:ascii="Arial" w:hAnsi="Arial" w:cs="Arial"/>
              </w:rPr>
            </w:rPrChange>
          </w:rPr>
          <w:t>introitus</w:t>
        </w:r>
        <w:proofErr w:type="spellEnd"/>
        <w:r w:rsidRPr="00E13BC1">
          <w:rPr>
            <w:rFonts w:ascii="Arial" w:eastAsia="Arial" w:hAnsi="Arial" w:cs="Arial"/>
            <w:rPrChange w:id="208" w:author="Denniz Zolnoun" w:date="2016-11-10T13:52:00Z">
              <w:rPr>
                <w:rFonts w:ascii="Arial" w:hAnsi="Arial" w:cs="Arial"/>
              </w:rPr>
            </w:rPrChange>
          </w:rPr>
          <w:t xml:space="preserve"> being in a resting state or contracted state</w:t>
        </w:r>
      </w:ins>
      <w:del w:id="209" w:author="Mintz, Council" w:date="2016-11-08T08:26:00Z">
        <w:r w:rsidR="00E41240" w:rsidDel="001E3F95">
          <w:rPr>
            <w:rFonts w:ascii="Arial" w:hAnsi="Arial" w:cs="Arial"/>
          </w:rPr>
          <w:delText>based on resting</w:delText>
        </w:r>
        <w:r w:rsidR="00C97B93" w:rsidDel="001E3F95">
          <w:rPr>
            <w:rFonts w:ascii="Arial" w:hAnsi="Arial" w:cs="Arial"/>
          </w:rPr>
          <w:delText xml:space="preserve"> vs contract</w:delText>
        </w:r>
        <w:r w:rsidR="006E450D" w:rsidDel="001E3F95">
          <w:rPr>
            <w:rFonts w:ascii="Arial" w:hAnsi="Arial" w:cs="Arial"/>
          </w:rPr>
          <w:delText>ed state of the introitus</w:delText>
        </w:r>
      </w:del>
      <w:r w:rsidRPr="00E13BC1">
        <w:rPr>
          <w:rFonts w:ascii="Arial" w:eastAsia="Arial" w:hAnsi="Arial" w:cs="Arial"/>
          <w:rPrChange w:id="210" w:author="Denniz Zolnoun" w:date="2016-11-10T13:52:00Z">
            <w:rPr>
              <w:rFonts w:ascii="Arial" w:hAnsi="Arial" w:cs="Arial"/>
            </w:rPr>
          </w:rPrChange>
        </w:rPr>
        <w:t xml:space="preserve">. </w:t>
      </w:r>
      <w:r w:rsidRPr="00E13BC1">
        <w:rPr>
          <w:rFonts w:ascii="Arial" w:eastAsia="Arial" w:hAnsi="Arial" w:cs="Arial"/>
          <w:highlight w:val="yellow"/>
          <w:rPrChange w:id="211" w:author="Denniz Zolnoun" w:date="2016-11-10T13:52:00Z">
            <w:rPr>
              <w:rFonts w:ascii="Arial" w:hAnsi="Arial" w:cs="Arial"/>
            </w:rPr>
          </w:rPrChange>
        </w:rPr>
        <w:t>(</w:t>
      </w:r>
      <w:proofErr w:type="spellStart"/>
      <w:proofErr w:type="gramStart"/>
      <w:r w:rsidRPr="00E13BC1">
        <w:rPr>
          <w:rFonts w:ascii="Arial" w:eastAsia="Arial" w:hAnsi="Arial" w:cs="Arial"/>
          <w:highlight w:val="yellow"/>
          <w:rPrChange w:id="212" w:author="Denniz Zolnoun" w:date="2016-11-10T13:52:00Z">
            <w:rPr>
              <w:rFonts w:ascii="Arial" w:hAnsi="Arial" w:cs="Arial"/>
            </w:rPr>
          </w:rPrChange>
        </w:rPr>
        <w:t>xxxinsert</w:t>
      </w:r>
      <w:proofErr w:type="spellEnd"/>
      <w:proofErr w:type="gramEnd"/>
      <w:r w:rsidRPr="00E13BC1">
        <w:rPr>
          <w:rFonts w:ascii="Arial" w:eastAsia="Arial" w:hAnsi="Arial" w:cs="Arial"/>
          <w:highlight w:val="yellow"/>
          <w:rPrChange w:id="213" w:author="Denniz Zolnoun" w:date="2016-11-10T13:52:00Z">
            <w:rPr>
              <w:rFonts w:ascii="Arial" w:hAnsi="Arial" w:cs="Arial"/>
            </w:rPr>
          </w:rPrChange>
        </w:rPr>
        <w:t xml:space="preserve"> </w:t>
      </w:r>
      <w:proofErr w:type="spellStart"/>
      <w:r w:rsidRPr="00E13BC1">
        <w:rPr>
          <w:rFonts w:ascii="Arial" w:eastAsia="Arial" w:hAnsi="Arial" w:cs="Arial"/>
          <w:highlight w:val="yellow"/>
          <w:rPrChange w:id="214" w:author="Denniz Zolnoun" w:date="2016-11-10T13:52:00Z">
            <w:rPr>
              <w:rFonts w:ascii="Arial" w:hAnsi="Arial" w:cs="Arial"/>
            </w:rPr>
          </w:rPrChange>
        </w:rPr>
        <w:t>sophies</w:t>
      </w:r>
      <w:proofErr w:type="spellEnd"/>
      <w:r w:rsidRPr="00E13BC1">
        <w:rPr>
          <w:rFonts w:ascii="Arial" w:eastAsia="Arial" w:hAnsi="Arial" w:cs="Arial"/>
          <w:highlight w:val="yellow"/>
          <w:rPrChange w:id="215" w:author="Denniz Zolnoun" w:date="2016-11-10T13:52:00Z">
            <w:rPr>
              <w:rFonts w:ascii="Arial" w:hAnsi="Arial" w:cs="Arial"/>
            </w:rPr>
          </w:rPrChange>
        </w:rPr>
        <w:t>’ paper xx)</w:t>
      </w:r>
    </w:p>
    <w:p w:rsidR="00357FDF" w:rsidRDefault="00357FDF" w:rsidP="00D50A7F">
      <w:pPr>
        <w:spacing w:line="480" w:lineRule="auto"/>
        <w:ind w:right="-720" w:firstLine="720"/>
        <w:rPr>
          <w:rFonts w:ascii="Arial" w:hAnsi="Arial" w:cs="Arial"/>
        </w:rPr>
      </w:pPr>
      <w:del w:id="216" w:author="Mintz, Council" w:date="2016-11-08T08:28:00Z">
        <w:r w:rsidRPr="00357FDF" w:rsidDel="00EF39FF">
          <w:rPr>
            <w:rFonts w:ascii="Arial" w:hAnsi="Arial" w:cs="Arial"/>
          </w:rPr>
          <w:delText>The 6</w:delText>
        </w:r>
      </w:del>
      <w:ins w:id="217" w:author="Mintz, Council" w:date="2016-11-08T08:28:00Z">
        <w:r w:rsidR="00E13BC1" w:rsidRPr="00E13BC1">
          <w:rPr>
            <w:rFonts w:ascii="Arial" w:eastAsia="Arial" w:hAnsi="Arial" w:cs="Arial"/>
            <w:rPrChange w:id="218" w:author="Denniz Zolnoun" w:date="2016-11-10T15:12:00Z">
              <w:rPr>
                <w:rFonts w:ascii="Arial" w:hAnsi="Arial" w:cs="Arial"/>
              </w:rPr>
            </w:rPrChange>
          </w:rPr>
          <w:t>Six</w:t>
        </w:r>
      </w:ins>
      <w:r w:rsidR="00E13BC1" w:rsidRPr="00E13BC1">
        <w:rPr>
          <w:rFonts w:ascii="Arial" w:eastAsia="Arial" w:hAnsi="Arial" w:cs="Arial"/>
          <w:rPrChange w:id="219" w:author="Denniz Zolnoun" w:date="2016-11-10T15:12:00Z">
            <w:rPr>
              <w:rFonts w:ascii="Arial" w:hAnsi="Arial" w:cs="Arial"/>
            </w:rPr>
          </w:rPrChange>
        </w:rPr>
        <w:t xml:space="preserve"> out of </w:t>
      </w:r>
      <w:ins w:id="220" w:author="Mintz, Council" w:date="2016-11-08T08:28:00Z">
        <w:r w:rsidR="00E13BC1" w:rsidRPr="00E13BC1">
          <w:rPr>
            <w:rFonts w:ascii="Arial" w:eastAsia="Arial" w:hAnsi="Arial" w:cs="Arial"/>
            <w:rPrChange w:id="221" w:author="Denniz Zolnoun" w:date="2016-11-10T15:12:00Z">
              <w:rPr>
                <w:rFonts w:ascii="Arial" w:hAnsi="Arial" w:cs="Arial"/>
              </w:rPr>
            </w:rPrChange>
          </w:rPr>
          <w:t xml:space="preserve">the </w:t>
        </w:r>
      </w:ins>
      <w:r w:rsidR="00E13BC1" w:rsidRPr="00E13BC1">
        <w:rPr>
          <w:rFonts w:ascii="Arial" w:eastAsia="Arial" w:hAnsi="Arial" w:cs="Arial"/>
          <w:rPrChange w:id="222" w:author="Denniz Zolnoun" w:date="2016-11-10T15:12:00Z">
            <w:rPr>
              <w:rFonts w:ascii="Arial" w:hAnsi="Arial" w:cs="Arial"/>
            </w:rPr>
          </w:rPrChange>
        </w:rPr>
        <w:t xml:space="preserve">9 anatomical sites (3 on the anterior vestibule and 3 on the posterior vestibule) </w:t>
      </w:r>
      <w:commentRangeStart w:id="223"/>
      <w:r w:rsidR="00E13BC1" w:rsidRPr="00E13BC1">
        <w:rPr>
          <w:rFonts w:ascii="Arial" w:eastAsia="Arial" w:hAnsi="Arial" w:cs="Arial"/>
          <w:rPrChange w:id="224" w:author="Denniz Zolnoun" w:date="2016-11-10T15:12:00Z">
            <w:rPr>
              <w:rFonts w:ascii="Arial" w:hAnsi="Arial" w:cs="Arial"/>
            </w:rPr>
          </w:rPrChange>
        </w:rPr>
        <w:t>were determined in reference to</w:t>
      </w:r>
      <w:commentRangeEnd w:id="223"/>
      <w:r w:rsidR="00EF39FF">
        <w:rPr>
          <w:rStyle w:val="CommentReference"/>
          <w:rFonts w:eastAsiaTheme="minorEastAsia"/>
        </w:rPr>
        <w:commentReference w:id="223"/>
      </w:r>
      <w:r w:rsidR="00E13BC1" w:rsidRPr="00E13BC1">
        <w:rPr>
          <w:rFonts w:ascii="Arial" w:eastAsia="Arial" w:hAnsi="Arial" w:cs="Arial"/>
          <w:rPrChange w:id="225" w:author="Denniz Zolnoun" w:date="2016-11-10T15:12:00Z">
            <w:rPr>
              <w:rFonts w:ascii="Arial" w:hAnsi="Arial" w:cs="Arial"/>
            </w:rPr>
          </w:rPrChange>
        </w:rPr>
        <w:t xml:space="preserve"> the conventional “clock face.” Using an imaginary clock, a total of 12 equidistant sites on the vestibule can be described circumferentially, with positions 12 and 6 corresponding to the anterior and posterior position on the midline (in dorsal </w:t>
      </w:r>
      <w:proofErr w:type="spellStart"/>
      <w:r w:rsidR="00E13BC1" w:rsidRPr="00E13BC1">
        <w:rPr>
          <w:rFonts w:ascii="Arial" w:eastAsia="Arial" w:hAnsi="Arial" w:cs="Arial"/>
          <w:rPrChange w:id="226" w:author="Denniz Zolnoun" w:date="2016-11-10T15:12:00Z">
            <w:rPr>
              <w:rFonts w:ascii="Arial" w:hAnsi="Arial" w:cs="Arial"/>
            </w:rPr>
          </w:rPrChange>
        </w:rPr>
        <w:t>lithotomy</w:t>
      </w:r>
      <w:proofErr w:type="spellEnd"/>
      <w:r w:rsidR="00E13BC1" w:rsidRPr="00E13BC1">
        <w:rPr>
          <w:rFonts w:ascii="Arial" w:eastAsia="Arial" w:hAnsi="Arial" w:cs="Arial"/>
          <w:rPrChange w:id="227" w:author="Denniz Zolnoun" w:date="2016-11-10T15:12:00Z">
            <w:rPr>
              <w:rFonts w:ascii="Arial" w:hAnsi="Arial" w:cs="Arial"/>
            </w:rPr>
          </w:rPrChange>
        </w:rPr>
        <w:t xml:space="preserve"> position)</w:t>
      </w:r>
      <w:ins w:id="228" w:author="Mintz, Council" w:date="2016-11-08T08:29:00Z">
        <w:r w:rsidR="00E13BC1" w:rsidRPr="00E13BC1">
          <w:rPr>
            <w:rFonts w:ascii="Arial" w:eastAsia="Arial" w:hAnsi="Arial" w:cs="Arial"/>
            <w:rPrChange w:id="229" w:author="Denniz Zolnoun" w:date="2016-11-10T15:12:00Z">
              <w:rPr>
                <w:rFonts w:ascii="Arial" w:hAnsi="Arial" w:cs="Arial"/>
              </w:rPr>
            </w:rPrChange>
          </w:rPr>
          <w:t>, respectively</w:t>
        </w:r>
      </w:ins>
      <w:r w:rsidR="00E13BC1" w:rsidRPr="00E13BC1">
        <w:rPr>
          <w:rFonts w:ascii="Arial" w:eastAsia="Arial" w:hAnsi="Arial" w:cs="Arial"/>
          <w:rPrChange w:id="230" w:author="Denniz Zolnoun" w:date="2016-11-10T15:12:00Z">
            <w:rPr>
              <w:rFonts w:ascii="Arial" w:hAnsi="Arial" w:cs="Arial"/>
            </w:rPr>
          </w:rPrChange>
        </w:rPr>
        <w:t xml:space="preserve">. Thus, sites 10, 12, and 2 are located in the </w:t>
      </w:r>
      <w:commentRangeStart w:id="231"/>
      <w:commentRangeStart w:id="232"/>
      <w:r w:rsidR="00E13BC1" w:rsidRPr="00E13BC1">
        <w:rPr>
          <w:rFonts w:ascii="Arial" w:eastAsia="Arial" w:hAnsi="Arial" w:cs="Arial"/>
          <w:rPrChange w:id="233" w:author="Denniz Zolnoun" w:date="2016-11-10T15:12:00Z">
            <w:rPr>
              <w:rFonts w:ascii="Arial" w:hAnsi="Arial" w:cs="Arial"/>
            </w:rPr>
          </w:rPrChange>
        </w:rPr>
        <w:t>upper</w:t>
      </w:r>
      <w:commentRangeEnd w:id="231"/>
      <w:r w:rsidR="00CF0806">
        <w:rPr>
          <w:rStyle w:val="CommentReference"/>
          <w:rFonts w:eastAsiaTheme="minorEastAsia"/>
        </w:rPr>
        <w:commentReference w:id="231"/>
      </w:r>
      <w:commentRangeEnd w:id="232"/>
      <w:r>
        <w:rPr>
          <w:rStyle w:val="CommentReference"/>
        </w:rPr>
        <w:commentReference w:id="232"/>
      </w:r>
      <w:r w:rsidR="00E13BC1" w:rsidRPr="00E13BC1">
        <w:rPr>
          <w:rFonts w:ascii="Arial" w:eastAsia="Arial" w:hAnsi="Arial" w:cs="Arial"/>
          <w:rPrChange w:id="234" w:author="Denniz Zolnoun" w:date="2016-11-10T15:12:00Z">
            <w:rPr>
              <w:rFonts w:ascii="Arial" w:hAnsi="Arial" w:cs="Arial"/>
            </w:rPr>
          </w:rPrChange>
        </w:rPr>
        <w:t xml:space="preserve"> vestibule and sites 5, 6 and 7 are located in the lower vestibule (Fig. 1). Furthermore, we used anatomical landmarks in order to standardize the location of these equidistant vestibular sites. Sites 2 and 10 corresponded to the vestibular mucosa</w:t>
      </w:r>
      <w:del w:id="235" w:author="Mintz, Council" w:date="2016-11-08T08:30:00Z">
        <w:r w:rsidR="00DB39E9" w:rsidDel="00EF39FF">
          <w:rPr>
            <w:rFonts w:ascii="Arial" w:hAnsi="Arial" w:cs="Arial"/>
          </w:rPr>
          <w:delText>l</w:delText>
        </w:r>
      </w:del>
      <w:r w:rsidR="00E13BC1" w:rsidRPr="00E13BC1">
        <w:rPr>
          <w:rFonts w:ascii="Arial" w:eastAsia="Arial" w:hAnsi="Arial" w:cs="Arial"/>
          <w:rPrChange w:id="236" w:author="Denniz Zolnoun" w:date="2016-11-10T15:12:00Z">
            <w:rPr>
              <w:rFonts w:ascii="Arial" w:hAnsi="Arial" w:cs="Arial"/>
            </w:rPr>
          </w:rPrChange>
        </w:rPr>
        <w:t xml:space="preserve"> measured along an imaginary line through the </w:t>
      </w:r>
      <w:commentRangeStart w:id="237"/>
      <w:commentRangeStart w:id="238"/>
      <w:r w:rsidR="00E13BC1" w:rsidRPr="00E13BC1">
        <w:rPr>
          <w:rFonts w:ascii="Arial" w:eastAsia="Arial" w:hAnsi="Arial" w:cs="Arial"/>
          <w:rPrChange w:id="239" w:author="Denniz Zolnoun" w:date="2016-11-10T15:12:00Z">
            <w:rPr>
              <w:rFonts w:ascii="Arial" w:hAnsi="Arial" w:cs="Arial"/>
            </w:rPr>
          </w:rPrChange>
        </w:rPr>
        <w:t>ureth</w:t>
      </w:r>
      <w:del w:id="240" w:author="Mintz, Council" w:date="2016-11-08T08:31:00Z">
        <w:r w:rsidRPr="00357FDF" w:rsidDel="00EF39FF">
          <w:rPr>
            <w:rFonts w:ascii="Arial" w:hAnsi="Arial" w:cs="Arial"/>
          </w:rPr>
          <w:delText>e</w:delText>
        </w:r>
      </w:del>
      <w:r w:rsidR="00E13BC1" w:rsidRPr="00E13BC1">
        <w:rPr>
          <w:rFonts w:ascii="Arial" w:eastAsia="Arial" w:hAnsi="Arial" w:cs="Arial"/>
          <w:rPrChange w:id="241" w:author="Denniz Zolnoun" w:date="2016-11-10T15:12:00Z">
            <w:rPr>
              <w:rFonts w:ascii="Arial" w:hAnsi="Arial" w:cs="Arial"/>
            </w:rPr>
          </w:rPrChange>
        </w:rPr>
        <w:t>ral</w:t>
      </w:r>
      <w:commentRangeEnd w:id="237"/>
      <w:r w:rsidR="00EF39FF">
        <w:rPr>
          <w:rStyle w:val="CommentReference"/>
          <w:rFonts w:eastAsiaTheme="minorEastAsia"/>
        </w:rPr>
        <w:commentReference w:id="237"/>
      </w:r>
      <w:commentRangeEnd w:id="238"/>
      <w:r>
        <w:rPr>
          <w:rStyle w:val="CommentReference"/>
        </w:rPr>
        <w:commentReference w:id="238"/>
      </w:r>
      <w:r w:rsidR="00E13BC1" w:rsidRPr="00E13BC1">
        <w:rPr>
          <w:rFonts w:ascii="Arial" w:eastAsia="Arial" w:hAnsi="Arial" w:cs="Arial"/>
          <w:rPrChange w:id="242" w:author="Denniz Zolnoun" w:date="2016-11-10T15:12:00Z">
            <w:rPr>
              <w:rFonts w:ascii="Arial" w:hAnsi="Arial" w:cs="Arial"/>
            </w:rPr>
          </w:rPrChange>
        </w:rPr>
        <w:t xml:space="preserve"> </w:t>
      </w:r>
      <w:proofErr w:type="spellStart"/>
      <w:r w:rsidR="00E13BC1" w:rsidRPr="00E13BC1">
        <w:rPr>
          <w:rFonts w:ascii="Arial" w:eastAsia="Arial" w:hAnsi="Arial" w:cs="Arial"/>
          <w:rPrChange w:id="243" w:author="Denniz Zolnoun" w:date="2016-11-10T15:12:00Z">
            <w:rPr>
              <w:rFonts w:ascii="Arial" w:hAnsi="Arial" w:cs="Arial"/>
            </w:rPr>
          </w:rPrChange>
        </w:rPr>
        <w:t>meatus</w:t>
      </w:r>
      <w:proofErr w:type="spellEnd"/>
      <w:r w:rsidR="00E13BC1" w:rsidRPr="00E13BC1">
        <w:rPr>
          <w:rFonts w:ascii="Arial" w:eastAsia="Arial" w:hAnsi="Arial" w:cs="Arial"/>
          <w:rPrChange w:id="244" w:author="Denniz Zolnoun" w:date="2016-11-10T15:12:00Z">
            <w:rPr>
              <w:rFonts w:ascii="Arial" w:hAnsi="Arial" w:cs="Arial"/>
            </w:rPr>
          </w:rPrChange>
        </w:rPr>
        <w:t xml:space="preserve"> and </w:t>
      </w:r>
      <w:r w:rsidR="00E13BC1" w:rsidRPr="00E13BC1">
        <w:rPr>
          <w:rFonts w:ascii="Arial" w:eastAsia="Arial" w:hAnsi="Arial" w:cs="Arial"/>
          <w:rPrChange w:id="245" w:author="Denniz Zolnoun" w:date="2016-11-10T15:12:00Z">
            <w:rPr>
              <w:rFonts w:ascii="Arial" w:hAnsi="Arial" w:cs="Arial"/>
            </w:rPr>
          </w:rPrChange>
        </w:rPr>
        <w:lastRenderedPageBreak/>
        <w:t xml:space="preserve">parallel to the horizontal plane (x-axis). Sites 2 and 10 were examined in sequence, followed by Site 12, which was located equidistant from the </w:t>
      </w:r>
      <w:proofErr w:type="spellStart"/>
      <w:r w:rsidR="00E13BC1" w:rsidRPr="00E13BC1">
        <w:rPr>
          <w:rFonts w:ascii="Arial" w:eastAsia="Arial" w:hAnsi="Arial" w:cs="Arial"/>
          <w:rPrChange w:id="246" w:author="Denniz Zolnoun" w:date="2016-11-10T15:12:00Z">
            <w:rPr>
              <w:rFonts w:ascii="Arial" w:hAnsi="Arial" w:cs="Arial"/>
            </w:rPr>
          </w:rPrChange>
        </w:rPr>
        <w:t>glan</w:t>
      </w:r>
      <w:proofErr w:type="spellEnd"/>
      <w:r w:rsidR="00E13BC1" w:rsidRPr="00E13BC1">
        <w:rPr>
          <w:rFonts w:ascii="Arial" w:eastAsia="Arial" w:hAnsi="Arial" w:cs="Arial"/>
          <w:rPrChange w:id="247" w:author="Denniz Zolnoun" w:date="2016-11-10T15:12:00Z">
            <w:rPr>
              <w:rFonts w:ascii="Arial" w:hAnsi="Arial" w:cs="Arial"/>
            </w:rPr>
          </w:rPrChange>
        </w:rPr>
        <w:t xml:space="preserve"> clitoris and</w:t>
      </w:r>
      <w:del w:id="248" w:author="Mintz, Council" w:date="2016-11-08T08:32:00Z">
        <w:r w:rsidRPr="00357FDF" w:rsidDel="00EF39FF">
          <w:rPr>
            <w:rFonts w:ascii="Arial" w:hAnsi="Arial" w:cs="Arial"/>
          </w:rPr>
          <w:delText xml:space="preserve"> the</w:delText>
        </w:r>
      </w:del>
      <w:r w:rsidR="00E13BC1" w:rsidRPr="00E13BC1">
        <w:rPr>
          <w:rFonts w:ascii="Arial" w:eastAsia="Arial" w:hAnsi="Arial" w:cs="Arial"/>
          <w:rPrChange w:id="249" w:author="Denniz Zolnoun" w:date="2016-11-10T15:12:00Z">
            <w:rPr>
              <w:rFonts w:ascii="Arial" w:hAnsi="Arial" w:cs="Arial"/>
            </w:rPr>
          </w:rPrChange>
        </w:rPr>
        <w:t xml:space="preserve"> </w:t>
      </w:r>
      <w:proofErr w:type="spellStart"/>
      <w:r w:rsidR="00E13BC1" w:rsidRPr="00E13BC1">
        <w:rPr>
          <w:rFonts w:ascii="Arial" w:eastAsia="Arial" w:hAnsi="Arial" w:cs="Arial"/>
          <w:rPrChange w:id="250" w:author="Denniz Zolnoun" w:date="2016-11-10T15:12:00Z">
            <w:rPr>
              <w:rFonts w:ascii="Arial" w:hAnsi="Arial" w:cs="Arial"/>
            </w:rPr>
          </w:rPrChange>
        </w:rPr>
        <w:t>ur</w:t>
      </w:r>
      <w:del w:id="251" w:author="Mintz, Council" w:date="2016-11-08T08:31:00Z">
        <w:r w:rsidRPr="00357FDF" w:rsidDel="00EF39FF">
          <w:rPr>
            <w:rFonts w:ascii="Arial" w:hAnsi="Arial" w:cs="Arial"/>
          </w:rPr>
          <w:delText>e</w:delText>
        </w:r>
      </w:del>
      <w:r w:rsidR="00E13BC1" w:rsidRPr="00E13BC1">
        <w:rPr>
          <w:rFonts w:ascii="Arial" w:eastAsia="Arial" w:hAnsi="Arial" w:cs="Arial"/>
          <w:rPrChange w:id="252" w:author="Denniz Zolnoun" w:date="2016-11-10T15:12:00Z">
            <w:rPr>
              <w:rFonts w:ascii="Arial" w:hAnsi="Arial" w:cs="Arial"/>
            </w:rPr>
          </w:rPrChange>
        </w:rPr>
        <w:t>theral</w:t>
      </w:r>
      <w:proofErr w:type="spellEnd"/>
      <w:r w:rsidR="00E13BC1" w:rsidRPr="00E13BC1">
        <w:rPr>
          <w:rFonts w:ascii="Arial" w:eastAsia="Arial" w:hAnsi="Arial" w:cs="Arial"/>
          <w:rPrChange w:id="253" w:author="Denniz Zolnoun" w:date="2016-11-10T15:12:00Z">
            <w:rPr>
              <w:rFonts w:ascii="Arial" w:hAnsi="Arial" w:cs="Arial"/>
            </w:rPr>
          </w:rPrChange>
        </w:rPr>
        <w:t xml:space="preserve"> </w:t>
      </w:r>
      <w:proofErr w:type="spellStart"/>
      <w:r w:rsidR="00E13BC1" w:rsidRPr="00E13BC1">
        <w:rPr>
          <w:rFonts w:ascii="Arial" w:eastAsia="Arial" w:hAnsi="Arial" w:cs="Arial"/>
          <w:rPrChange w:id="254" w:author="Denniz Zolnoun" w:date="2016-11-10T15:12:00Z">
            <w:rPr>
              <w:rFonts w:ascii="Arial" w:hAnsi="Arial" w:cs="Arial"/>
            </w:rPr>
          </w:rPrChange>
        </w:rPr>
        <w:t>meatus</w:t>
      </w:r>
      <w:proofErr w:type="spellEnd"/>
      <w:r w:rsidR="00E13BC1" w:rsidRPr="00E13BC1">
        <w:rPr>
          <w:rFonts w:ascii="Arial" w:eastAsia="Arial" w:hAnsi="Arial" w:cs="Arial"/>
          <w:rPrChange w:id="255" w:author="Denniz Zolnoun" w:date="2016-11-10T15:12:00Z">
            <w:rPr>
              <w:rFonts w:ascii="Arial" w:hAnsi="Arial" w:cs="Arial"/>
            </w:rPr>
          </w:rPrChange>
        </w:rPr>
        <w:t xml:space="preserve"> measured vertically (y-</w:t>
      </w:r>
      <w:del w:id="256" w:author="Mintz, Council" w:date="2016-11-08T08:32:00Z">
        <w:r w:rsidR="00D50A7F" w:rsidDel="00EF39FF">
          <w:rPr>
            <w:rFonts w:ascii="Arial" w:hAnsi="Arial" w:cs="Arial"/>
          </w:rPr>
          <w:delText xml:space="preserve"> </w:delText>
        </w:r>
      </w:del>
      <w:r w:rsidR="00E13BC1" w:rsidRPr="00E13BC1">
        <w:rPr>
          <w:rFonts w:ascii="Arial" w:eastAsia="Arial" w:hAnsi="Arial" w:cs="Arial"/>
          <w:rPrChange w:id="257" w:author="Denniz Zolnoun" w:date="2016-11-10T15:12:00Z">
            <w:rPr>
              <w:rFonts w:ascii="Arial" w:hAnsi="Arial" w:cs="Arial"/>
            </w:rPr>
          </w:rPrChange>
        </w:rPr>
        <w:t xml:space="preserve">axis). The </w:t>
      </w:r>
      <w:ins w:id="258" w:author="Denniz Zolnoun" w:date="2016-11-10T15:15:00Z">
        <w:r w:rsidR="00E13BC1" w:rsidRPr="00E13BC1">
          <w:rPr>
            <w:rFonts w:ascii="Arial" w:eastAsia="Arial" w:hAnsi="Arial" w:cs="Arial"/>
            <w:rPrChange w:id="259" w:author="Denniz Zolnoun" w:date="2016-11-10T15:12:00Z">
              <w:rPr>
                <w:rFonts w:ascii="Arial" w:hAnsi="Arial" w:cs="Arial"/>
              </w:rPr>
            </w:rPrChange>
          </w:rPr>
          <w:t>posterior</w:t>
        </w:r>
      </w:ins>
      <w:del w:id="260" w:author="Denniz Zolnoun" w:date="2016-11-10T15:15:00Z">
        <w:r w:rsidR="00E13BC1" w:rsidRPr="00E13BC1">
          <w:rPr>
            <w:rFonts w:ascii="Arial" w:eastAsia="Arial" w:hAnsi="Arial" w:cs="Arial"/>
            <w:rPrChange w:id="261" w:author="Denniz Zolnoun" w:date="2016-11-10T15:12:00Z">
              <w:rPr>
                <w:rFonts w:ascii="Arial" w:hAnsi="Arial" w:cs="Arial"/>
              </w:rPr>
            </w:rPrChange>
          </w:rPr>
          <w:delText>lower</w:delText>
        </w:r>
      </w:del>
      <w:r w:rsidR="00E13BC1" w:rsidRPr="00E13BC1">
        <w:rPr>
          <w:rFonts w:ascii="Arial" w:eastAsia="Arial" w:hAnsi="Arial" w:cs="Arial"/>
          <w:rPrChange w:id="262" w:author="Denniz Zolnoun" w:date="2016-11-10T15:12:00Z">
            <w:rPr>
              <w:rFonts w:ascii="Arial" w:hAnsi="Arial" w:cs="Arial"/>
            </w:rPr>
          </w:rPrChange>
        </w:rPr>
        <w:t xml:space="preserve"> </w:t>
      </w:r>
      <w:del w:id="263" w:author="Denniz Zolnoun" w:date="2016-11-10T15:15:00Z">
        <w:r w:rsidR="00E13BC1" w:rsidRPr="00E13BC1">
          <w:rPr>
            <w:rFonts w:ascii="Arial" w:eastAsia="Arial" w:hAnsi="Arial" w:cs="Arial"/>
            <w:rPrChange w:id="264" w:author="Denniz Zolnoun" w:date="2016-11-10T15:12:00Z">
              <w:rPr>
                <w:rFonts w:ascii="Arial" w:hAnsi="Arial" w:cs="Arial"/>
              </w:rPr>
            </w:rPrChange>
          </w:rPr>
          <w:delText xml:space="preserve">three </w:delText>
        </w:r>
      </w:del>
      <w:r w:rsidR="00E13BC1" w:rsidRPr="00E13BC1">
        <w:rPr>
          <w:rFonts w:ascii="Arial" w:eastAsia="Arial" w:hAnsi="Arial" w:cs="Arial"/>
          <w:rPrChange w:id="265" w:author="Denniz Zolnoun" w:date="2016-11-10T15:12:00Z">
            <w:rPr>
              <w:rFonts w:ascii="Arial" w:hAnsi="Arial" w:cs="Arial"/>
            </w:rPr>
          </w:rPrChange>
        </w:rPr>
        <w:t xml:space="preserve">sites were selected to be the mirror image of the upper three vestibular sites. Thus, </w:t>
      </w:r>
      <w:commentRangeStart w:id="266"/>
      <w:r w:rsidR="00E13BC1" w:rsidRPr="00E13BC1">
        <w:rPr>
          <w:rFonts w:ascii="Arial" w:eastAsia="Arial" w:hAnsi="Arial" w:cs="Arial"/>
          <w:rPrChange w:id="267" w:author="Denniz Zolnoun" w:date="2016-11-10T15:12:00Z">
            <w:rPr>
              <w:rFonts w:ascii="Arial" w:hAnsi="Arial" w:cs="Arial"/>
            </w:rPr>
          </w:rPrChange>
        </w:rPr>
        <w:t xml:space="preserve">6 o’clock </w:t>
      </w:r>
      <w:commentRangeEnd w:id="266"/>
      <w:r w:rsidR="00EF39FF">
        <w:rPr>
          <w:rStyle w:val="CommentReference"/>
          <w:rFonts w:eastAsiaTheme="minorEastAsia"/>
        </w:rPr>
        <w:commentReference w:id="266"/>
      </w:r>
      <w:r w:rsidR="00E13BC1" w:rsidRPr="00E13BC1">
        <w:rPr>
          <w:rFonts w:ascii="Arial" w:eastAsia="Arial" w:hAnsi="Arial" w:cs="Arial"/>
          <w:rPrChange w:id="268" w:author="Denniz Zolnoun" w:date="2016-11-10T15:12:00Z">
            <w:rPr>
              <w:rFonts w:ascii="Arial" w:hAnsi="Arial" w:cs="Arial"/>
            </w:rPr>
          </w:rPrChange>
        </w:rPr>
        <w:t xml:space="preserve">is the most posterior position on the vestibule and </w:t>
      </w:r>
      <w:ins w:id="269" w:author="Mintz, Council" w:date="2016-11-08T08:34:00Z">
        <w:r w:rsidR="00E13BC1" w:rsidRPr="00E13BC1">
          <w:rPr>
            <w:rFonts w:ascii="Arial" w:eastAsia="Arial" w:hAnsi="Arial" w:cs="Arial"/>
            <w:rPrChange w:id="270" w:author="Denniz Zolnoun" w:date="2016-11-10T15:12:00Z">
              <w:rPr>
                <w:rFonts w:ascii="Arial" w:hAnsi="Arial" w:cs="Arial"/>
              </w:rPr>
            </w:rPrChange>
          </w:rPr>
          <w:t xml:space="preserve">is </w:t>
        </w:r>
      </w:ins>
      <w:r w:rsidR="00E13BC1" w:rsidRPr="00E13BC1">
        <w:rPr>
          <w:rFonts w:ascii="Arial" w:eastAsia="Arial" w:hAnsi="Arial" w:cs="Arial"/>
          <w:rPrChange w:id="271" w:author="Denniz Zolnoun" w:date="2016-11-10T15:12:00Z">
            <w:rPr>
              <w:rFonts w:ascii="Arial" w:hAnsi="Arial" w:cs="Arial"/>
            </w:rPr>
          </w:rPrChange>
        </w:rPr>
        <w:t>equidistant from</w:t>
      </w:r>
      <w:ins w:id="272" w:author="Mintz, Council" w:date="2016-11-08T08:34:00Z">
        <w:r w:rsidR="00E13BC1" w:rsidRPr="00E13BC1">
          <w:rPr>
            <w:rFonts w:ascii="Arial" w:eastAsia="Arial" w:hAnsi="Arial" w:cs="Arial"/>
            <w:rPrChange w:id="273" w:author="Denniz Zolnoun" w:date="2016-11-10T15:12:00Z">
              <w:rPr>
                <w:rFonts w:ascii="Arial" w:hAnsi="Arial" w:cs="Arial"/>
              </w:rPr>
            </w:rPrChange>
          </w:rPr>
          <w:t xml:space="preserve"> the</w:t>
        </w:r>
      </w:ins>
      <w:r w:rsidR="00E13BC1" w:rsidRPr="00E13BC1">
        <w:rPr>
          <w:rFonts w:ascii="Arial" w:eastAsia="Arial" w:hAnsi="Arial" w:cs="Arial"/>
          <w:rPrChange w:id="274" w:author="Denniz Zolnoun" w:date="2016-11-10T15:12:00Z">
            <w:rPr>
              <w:rFonts w:ascii="Arial" w:hAnsi="Arial" w:cs="Arial"/>
            </w:rPr>
          </w:rPrChange>
        </w:rPr>
        <w:t xml:space="preserve"> 5 o’clock position on the right (subject’s left) and </w:t>
      </w:r>
      <w:ins w:id="275" w:author="Mintz, Council" w:date="2016-11-08T08:34:00Z">
        <w:r w:rsidR="00E13BC1" w:rsidRPr="00E13BC1">
          <w:rPr>
            <w:rFonts w:ascii="Arial" w:eastAsia="Arial" w:hAnsi="Arial" w:cs="Arial"/>
            <w:rPrChange w:id="276" w:author="Denniz Zolnoun" w:date="2016-11-10T15:12:00Z">
              <w:rPr>
                <w:rFonts w:ascii="Arial" w:hAnsi="Arial" w:cs="Arial"/>
              </w:rPr>
            </w:rPrChange>
          </w:rPr>
          <w:t xml:space="preserve">the </w:t>
        </w:r>
      </w:ins>
      <w:r w:rsidR="00E13BC1" w:rsidRPr="00E13BC1">
        <w:rPr>
          <w:rFonts w:ascii="Arial" w:eastAsia="Arial" w:hAnsi="Arial" w:cs="Arial"/>
          <w:rPrChange w:id="277" w:author="Denniz Zolnoun" w:date="2016-11-10T15:12:00Z">
            <w:rPr>
              <w:rFonts w:ascii="Arial" w:hAnsi="Arial" w:cs="Arial"/>
            </w:rPr>
          </w:rPrChange>
        </w:rPr>
        <w:t xml:space="preserve">7 o’clock position on the left (subject’s right). Following the examination of the </w:t>
      </w:r>
      <w:ins w:id="278" w:author="Denniz Zolnoun" w:date="2016-11-10T15:16:00Z">
        <w:r w:rsidR="00E13BC1" w:rsidRPr="00E13BC1">
          <w:rPr>
            <w:rFonts w:ascii="Arial" w:eastAsia="Arial" w:hAnsi="Arial" w:cs="Arial"/>
            <w:rPrChange w:id="279" w:author="Denniz Zolnoun" w:date="2016-11-10T15:12:00Z">
              <w:rPr>
                <w:rFonts w:ascii="Arial" w:hAnsi="Arial" w:cs="Arial"/>
              </w:rPr>
            </w:rPrChange>
          </w:rPr>
          <w:t>anterior</w:t>
        </w:r>
      </w:ins>
      <w:del w:id="280" w:author="Denniz Zolnoun" w:date="2016-11-10T15:16:00Z">
        <w:r w:rsidR="00E13BC1" w:rsidRPr="00E13BC1">
          <w:rPr>
            <w:rFonts w:ascii="Arial" w:eastAsia="Arial" w:hAnsi="Arial" w:cs="Arial"/>
            <w:rPrChange w:id="281" w:author="Denniz Zolnoun" w:date="2016-11-10T15:12:00Z">
              <w:rPr>
                <w:rFonts w:ascii="Arial" w:hAnsi="Arial" w:cs="Arial"/>
              </w:rPr>
            </w:rPrChange>
          </w:rPr>
          <w:delText>upper</w:delText>
        </w:r>
      </w:del>
      <w:r w:rsidR="00E13BC1" w:rsidRPr="00E13BC1">
        <w:rPr>
          <w:rFonts w:ascii="Arial" w:eastAsia="Arial" w:hAnsi="Arial" w:cs="Arial"/>
          <w:rPrChange w:id="282" w:author="Denniz Zolnoun" w:date="2016-11-10T15:12:00Z">
            <w:rPr>
              <w:rFonts w:ascii="Arial" w:hAnsi="Arial" w:cs="Arial"/>
            </w:rPr>
          </w:rPrChange>
        </w:rPr>
        <w:t xml:space="preserve"> vestibular sites (2, 10, and 12), the </w:t>
      </w:r>
      <w:ins w:id="283" w:author="Denniz Zolnoun" w:date="2016-11-10T15:16:00Z">
        <w:r w:rsidR="00E13BC1" w:rsidRPr="00E13BC1">
          <w:rPr>
            <w:rFonts w:ascii="Arial" w:eastAsia="Arial" w:hAnsi="Arial" w:cs="Arial"/>
            <w:rPrChange w:id="284" w:author="Denniz Zolnoun" w:date="2016-11-10T15:12:00Z">
              <w:rPr>
                <w:rFonts w:ascii="Arial" w:hAnsi="Arial" w:cs="Arial"/>
              </w:rPr>
            </w:rPrChange>
          </w:rPr>
          <w:t xml:space="preserve">posterior </w:t>
        </w:r>
      </w:ins>
      <w:del w:id="285" w:author="Denniz Zolnoun" w:date="2016-11-10T15:16:00Z">
        <w:r w:rsidR="00E13BC1" w:rsidRPr="00E13BC1">
          <w:rPr>
            <w:rFonts w:ascii="Arial" w:eastAsia="Arial" w:hAnsi="Arial" w:cs="Arial"/>
            <w:rPrChange w:id="286" w:author="Denniz Zolnoun" w:date="2016-11-10T15:12:00Z">
              <w:rPr>
                <w:rFonts w:ascii="Arial" w:hAnsi="Arial" w:cs="Arial"/>
              </w:rPr>
            </w:rPrChange>
          </w:rPr>
          <w:delText xml:space="preserve">lower </w:delText>
        </w:r>
      </w:del>
      <w:r w:rsidR="00E13BC1" w:rsidRPr="00E13BC1">
        <w:rPr>
          <w:rFonts w:ascii="Arial" w:eastAsia="Arial" w:hAnsi="Arial" w:cs="Arial"/>
          <w:rPrChange w:id="287" w:author="Denniz Zolnoun" w:date="2016-11-10T15:12:00Z">
            <w:rPr>
              <w:rFonts w:ascii="Arial" w:hAnsi="Arial" w:cs="Arial"/>
            </w:rPr>
          </w:rPrChange>
        </w:rPr>
        <w:t>vestibular sites were examined in the following sequence: 5, 7, and 6.</w:t>
      </w:r>
    </w:p>
    <w:p w:rsidR="00AA1ECD" w:rsidRDefault="00AA1ECD" w:rsidP="00FE0D9F">
      <w:pPr>
        <w:spacing w:line="480" w:lineRule="auto"/>
        <w:ind w:right="-720"/>
        <w:rPr>
          <w:rFonts w:ascii="Arial" w:hAnsi="Arial" w:cs="Arial"/>
        </w:rPr>
      </w:pPr>
    </w:p>
    <w:p w:rsidR="0083581A" w:rsidRPr="00357FDF" w:rsidRDefault="00E13BC1" w:rsidP="00FE0D9F">
      <w:pPr>
        <w:spacing w:line="480" w:lineRule="auto"/>
        <w:ind w:right="-720"/>
        <w:rPr>
          <w:rFonts w:ascii="Arial" w:hAnsi="Arial" w:cs="Arial"/>
        </w:rPr>
      </w:pPr>
      <w:r w:rsidRPr="00E13BC1">
        <w:rPr>
          <w:rFonts w:ascii="Arial" w:eastAsia="Arial" w:hAnsi="Arial" w:cs="Arial"/>
          <w:rPrChange w:id="288" w:author="Denniz Zolnoun" w:date="2016-11-10T15:12:00Z">
            <w:rPr>
              <w:rFonts w:ascii="Arial" w:hAnsi="Arial" w:cs="Arial"/>
            </w:rPr>
          </w:rPrChange>
        </w:rPr>
        <w:t>In addition</w:t>
      </w:r>
      <w:del w:id="289" w:author="Mintz, Council" w:date="2016-11-08T08:35:00Z">
        <w:r w:rsidR="00AA1ECD" w:rsidDel="00EF39FF">
          <w:rPr>
            <w:rFonts w:ascii="Arial" w:hAnsi="Arial" w:cs="Arial"/>
          </w:rPr>
          <w:delText>,</w:delText>
        </w:r>
      </w:del>
      <w:r w:rsidRPr="00E13BC1">
        <w:rPr>
          <w:rFonts w:ascii="Arial" w:eastAsia="Arial" w:hAnsi="Arial" w:cs="Arial"/>
          <w:rPrChange w:id="290" w:author="Denniz Zolnoun" w:date="2016-11-10T15:12:00Z">
            <w:rPr>
              <w:rFonts w:ascii="Arial" w:hAnsi="Arial" w:cs="Arial"/>
            </w:rPr>
          </w:rPrChange>
        </w:rPr>
        <w:t xml:space="preserve"> to </w:t>
      </w:r>
      <w:ins w:id="291" w:author="Mintz, Council" w:date="2016-11-08T08:35:00Z">
        <w:r w:rsidRPr="00E13BC1">
          <w:rPr>
            <w:rFonts w:ascii="Arial" w:eastAsia="Arial" w:hAnsi="Arial" w:cs="Arial"/>
            <w:rPrChange w:id="292" w:author="Denniz Zolnoun" w:date="2016-11-10T15:12:00Z">
              <w:rPr>
                <w:rFonts w:ascii="Arial" w:hAnsi="Arial" w:cs="Arial"/>
              </w:rPr>
            </w:rPrChange>
          </w:rPr>
          <w:t xml:space="preserve">the </w:t>
        </w:r>
      </w:ins>
      <w:r w:rsidRPr="00E13BC1">
        <w:rPr>
          <w:rFonts w:ascii="Arial" w:eastAsia="Arial" w:hAnsi="Arial" w:cs="Arial"/>
          <w:rPrChange w:id="293" w:author="Denniz Zolnoun" w:date="2016-11-10T15:12:00Z">
            <w:rPr>
              <w:rFonts w:ascii="Arial" w:hAnsi="Arial" w:cs="Arial"/>
            </w:rPr>
          </w:rPrChange>
        </w:rPr>
        <w:t>above ‘static anatomical landmark</w:t>
      </w:r>
      <w:ins w:id="294" w:author="Mintz, Council" w:date="2016-11-08T08:35:00Z">
        <w:r w:rsidRPr="00E13BC1">
          <w:rPr>
            <w:rFonts w:ascii="Arial" w:eastAsia="Arial" w:hAnsi="Arial" w:cs="Arial"/>
            <w:rPrChange w:id="295" w:author="Denniz Zolnoun" w:date="2016-11-10T15:12:00Z">
              <w:rPr>
                <w:rFonts w:ascii="Arial" w:hAnsi="Arial" w:cs="Arial"/>
              </w:rPr>
            </w:rPrChange>
          </w:rPr>
          <w:t>s,</w:t>
        </w:r>
      </w:ins>
      <w:r w:rsidRPr="00E13BC1">
        <w:rPr>
          <w:rFonts w:ascii="Arial" w:eastAsia="Arial" w:hAnsi="Arial" w:cs="Arial"/>
          <w:rPrChange w:id="296" w:author="Denniz Zolnoun" w:date="2016-11-10T15:12:00Z">
            <w:rPr>
              <w:rFonts w:ascii="Arial" w:hAnsi="Arial" w:cs="Arial"/>
            </w:rPr>
          </w:rPrChange>
        </w:rPr>
        <w:t xml:space="preserve">’ we conceptualized and measured three dynamic measures of the </w:t>
      </w:r>
      <w:proofErr w:type="spellStart"/>
      <w:r w:rsidRPr="00E13BC1">
        <w:rPr>
          <w:rFonts w:ascii="Arial" w:eastAsia="Arial" w:hAnsi="Arial" w:cs="Arial"/>
          <w:rPrChange w:id="297" w:author="Denniz Zolnoun" w:date="2016-11-10T15:12:00Z">
            <w:rPr>
              <w:rFonts w:ascii="Arial" w:hAnsi="Arial" w:cs="Arial"/>
            </w:rPr>
          </w:rPrChange>
        </w:rPr>
        <w:t>introitus</w:t>
      </w:r>
      <w:proofErr w:type="spellEnd"/>
      <w:r w:rsidRPr="00E13BC1">
        <w:rPr>
          <w:rFonts w:ascii="Arial" w:eastAsia="Arial" w:hAnsi="Arial" w:cs="Arial"/>
          <w:rPrChange w:id="298" w:author="Denniz Zolnoun" w:date="2016-11-10T15:12:00Z">
            <w:rPr>
              <w:rFonts w:ascii="Arial" w:hAnsi="Arial" w:cs="Arial"/>
            </w:rPr>
          </w:rPrChange>
        </w:rPr>
        <w:t xml:space="preserve"> </w:t>
      </w:r>
      <w:r w:rsidRPr="00E13BC1">
        <w:rPr>
          <w:rFonts w:ascii="Arial" w:eastAsia="Arial" w:hAnsi="Arial" w:cs="Arial"/>
          <w:highlight w:val="yellow"/>
          <w:rPrChange w:id="299" w:author="Denniz Zolnoun" w:date="2016-11-10T15:12:00Z">
            <w:rPr>
              <w:rFonts w:ascii="Arial" w:hAnsi="Arial" w:cs="Arial"/>
            </w:rPr>
          </w:rPrChange>
        </w:rPr>
        <w:t>(Fig x):</w:t>
      </w:r>
      <w:r w:rsidRPr="00E13BC1">
        <w:rPr>
          <w:rFonts w:ascii="Arial" w:eastAsia="Arial" w:hAnsi="Arial" w:cs="Arial"/>
          <w:rPrChange w:id="300" w:author="Denniz Zolnoun" w:date="2016-11-10T15:12:00Z">
            <w:rPr>
              <w:rFonts w:ascii="Arial" w:hAnsi="Arial" w:cs="Arial"/>
            </w:rPr>
          </w:rPrChange>
        </w:rPr>
        <w:t xml:space="preserve"> </w:t>
      </w:r>
      <w:ins w:id="301" w:author="Mintz, Council" w:date="2016-11-08T08:36:00Z">
        <w:r w:rsidRPr="00E13BC1">
          <w:rPr>
            <w:rFonts w:ascii="Arial" w:eastAsia="Arial" w:hAnsi="Arial" w:cs="Arial"/>
            <w:rPrChange w:id="302" w:author="Denniz Zolnoun" w:date="2016-11-10T15:12:00Z">
              <w:rPr>
                <w:rFonts w:ascii="Arial" w:hAnsi="Arial" w:cs="Arial"/>
              </w:rPr>
            </w:rPrChange>
          </w:rPr>
          <w:t xml:space="preserve">1) the </w:t>
        </w:r>
      </w:ins>
      <w:r w:rsidRPr="00E13BC1">
        <w:rPr>
          <w:rFonts w:ascii="Arial" w:eastAsia="Arial" w:hAnsi="Arial" w:cs="Arial"/>
          <w:rPrChange w:id="303" w:author="Denniz Zolnoun" w:date="2016-11-10T15:12:00Z">
            <w:rPr>
              <w:rFonts w:ascii="Arial" w:hAnsi="Arial" w:cs="Arial"/>
            </w:rPr>
          </w:rPrChange>
        </w:rPr>
        <w:t xml:space="preserve">vertical distance between </w:t>
      </w:r>
      <w:ins w:id="304" w:author="Mintz, Council" w:date="2016-11-08T08:36:00Z">
        <w:r w:rsidRPr="00E13BC1">
          <w:rPr>
            <w:rFonts w:ascii="Arial" w:eastAsia="Arial" w:hAnsi="Arial" w:cs="Arial"/>
            <w:rPrChange w:id="305" w:author="Denniz Zolnoun" w:date="2016-11-10T15:12:00Z">
              <w:rPr>
                <w:rFonts w:ascii="Arial" w:hAnsi="Arial" w:cs="Arial"/>
              </w:rPr>
            </w:rPrChange>
          </w:rPr>
          <w:t xml:space="preserve">the </w:t>
        </w:r>
      </w:ins>
      <w:r w:rsidRPr="00E13BC1">
        <w:rPr>
          <w:rFonts w:ascii="Arial" w:eastAsia="Arial" w:hAnsi="Arial" w:cs="Arial"/>
          <w:rPrChange w:id="306" w:author="Denniz Zolnoun" w:date="2016-11-10T15:12:00Z">
            <w:rPr>
              <w:rFonts w:ascii="Arial" w:hAnsi="Arial" w:cs="Arial"/>
            </w:rPr>
          </w:rPrChange>
        </w:rPr>
        <w:t xml:space="preserve">2 o’clock </w:t>
      </w:r>
      <w:del w:id="307" w:author="Mintz, Council" w:date="2016-11-08T08:37:00Z">
        <w:r w:rsidR="00BB066C" w:rsidDel="00AD4C2C">
          <w:rPr>
            <w:rFonts w:ascii="Arial" w:hAnsi="Arial" w:cs="Arial"/>
          </w:rPr>
          <w:delText xml:space="preserve">position </w:delText>
        </w:r>
      </w:del>
      <w:r w:rsidRPr="00E13BC1">
        <w:rPr>
          <w:rFonts w:ascii="Arial" w:eastAsia="Arial" w:hAnsi="Arial" w:cs="Arial"/>
          <w:rPrChange w:id="308" w:author="Denniz Zolnoun" w:date="2016-11-10T15:12:00Z">
            <w:rPr>
              <w:rFonts w:ascii="Arial" w:hAnsi="Arial" w:cs="Arial"/>
            </w:rPr>
          </w:rPrChange>
        </w:rPr>
        <w:t>and 5 o’clock position</w:t>
      </w:r>
      <w:ins w:id="309" w:author="Mintz, Council" w:date="2016-11-08T08:37:00Z">
        <w:r w:rsidRPr="00E13BC1">
          <w:rPr>
            <w:rFonts w:ascii="Arial" w:eastAsia="Arial" w:hAnsi="Arial" w:cs="Arial"/>
            <w:rPrChange w:id="310" w:author="Denniz Zolnoun" w:date="2016-11-10T15:12:00Z">
              <w:rPr>
                <w:rFonts w:ascii="Arial" w:hAnsi="Arial" w:cs="Arial"/>
              </w:rPr>
            </w:rPrChange>
          </w:rPr>
          <w:t>s</w:t>
        </w:r>
      </w:ins>
      <w:r w:rsidRPr="00E13BC1">
        <w:rPr>
          <w:rFonts w:ascii="Arial" w:eastAsia="Arial" w:hAnsi="Arial" w:cs="Arial"/>
          <w:rPrChange w:id="311" w:author="Denniz Zolnoun" w:date="2016-11-10T15:12:00Z">
            <w:rPr>
              <w:rFonts w:ascii="Arial" w:hAnsi="Arial" w:cs="Arial"/>
            </w:rPr>
          </w:rPrChange>
        </w:rPr>
        <w:t xml:space="preserve"> on the left side</w:t>
      </w:r>
      <w:ins w:id="312" w:author="Mintz, Council" w:date="2016-11-08T08:36:00Z">
        <w:r w:rsidRPr="00E13BC1">
          <w:rPr>
            <w:rFonts w:ascii="Arial" w:eastAsia="Arial" w:hAnsi="Arial" w:cs="Arial"/>
            <w:rPrChange w:id="313" w:author="Denniz Zolnoun" w:date="2016-11-10T15:12:00Z">
              <w:rPr>
                <w:rFonts w:ascii="Arial" w:hAnsi="Arial" w:cs="Arial"/>
              </w:rPr>
            </w:rPrChange>
          </w:rPr>
          <w:t xml:space="preserve"> (subject’s right), 2) the vertical distance between the </w:t>
        </w:r>
      </w:ins>
      <w:del w:id="314" w:author="Mintz, Council" w:date="2016-11-08T08:36:00Z">
        <w:r w:rsidR="00BB066C" w:rsidDel="00AD4C2C">
          <w:rPr>
            <w:rFonts w:ascii="Arial" w:hAnsi="Arial" w:cs="Arial"/>
          </w:rPr>
          <w:delText xml:space="preserve"> and </w:delText>
        </w:r>
      </w:del>
      <w:r w:rsidRPr="00E13BC1">
        <w:rPr>
          <w:rFonts w:ascii="Arial" w:eastAsia="Arial" w:hAnsi="Arial" w:cs="Arial"/>
          <w:rPrChange w:id="315" w:author="Denniz Zolnoun" w:date="2016-11-10T15:12:00Z">
            <w:rPr>
              <w:rFonts w:ascii="Arial" w:hAnsi="Arial" w:cs="Arial"/>
            </w:rPr>
          </w:rPrChange>
        </w:rPr>
        <w:t>10 o’clock and 7 o’clock position</w:t>
      </w:r>
      <w:ins w:id="316" w:author="Mintz, Council" w:date="2016-11-08T08:37:00Z">
        <w:r w:rsidRPr="00E13BC1">
          <w:rPr>
            <w:rFonts w:ascii="Arial" w:eastAsia="Arial" w:hAnsi="Arial" w:cs="Arial"/>
            <w:rPrChange w:id="317" w:author="Denniz Zolnoun" w:date="2016-11-10T15:12:00Z">
              <w:rPr>
                <w:rFonts w:ascii="Arial" w:hAnsi="Arial" w:cs="Arial"/>
              </w:rPr>
            </w:rPrChange>
          </w:rPr>
          <w:t>s</w:t>
        </w:r>
      </w:ins>
      <w:r w:rsidRPr="00E13BC1">
        <w:rPr>
          <w:rFonts w:ascii="Arial" w:eastAsia="Arial" w:hAnsi="Arial" w:cs="Arial"/>
          <w:rPrChange w:id="318" w:author="Denniz Zolnoun" w:date="2016-11-10T15:12:00Z">
            <w:rPr>
              <w:rFonts w:ascii="Arial" w:hAnsi="Arial" w:cs="Arial"/>
            </w:rPr>
          </w:rPrChange>
        </w:rPr>
        <w:t xml:space="preserve"> on the right side</w:t>
      </w:r>
      <w:ins w:id="319" w:author="Mintz, Council" w:date="2016-11-08T08:37:00Z">
        <w:r w:rsidRPr="00E13BC1">
          <w:rPr>
            <w:rFonts w:ascii="Arial" w:eastAsia="Arial" w:hAnsi="Arial" w:cs="Arial"/>
            <w:rPrChange w:id="320" w:author="Denniz Zolnoun" w:date="2016-11-10T15:12:00Z">
              <w:rPr>
                <w:rFonts w:ascii="Arial" w:hAnsi="Arial" w:cs="Arial"/>
              </w:rPr>
            </w:rPrChange>
          </w:rPr>
          <w:t xml:space="preserve"> (subject’s left), and 3)</w:t>
        </w:r>
      </w:ins>
      <w:del w:id="321" w:author="Mintz, Council" w:date="2016-11-08T08:37:00Z">
        <w:r w:rsidR="007E70F5" w:rsidDel="00AD4C2C">
          <w:rPr>
            <w:rFonts w:ascii="Arial" w:hAnsi="Arial" w:cs="Arial"/>
          </w:rPr>
          <w:delText>.</w:delText>
        </w:r>
      </w:del>
      <w:ins w:id="322" w:author="Mintz, Council" w:date="2016-11-08T08:37:00Z">
        <w:r w:rsidRPr="00E13BC1">
          <w:rPr>
            <w:rFonts w:ascii="Arial" w:eastAsia="Arial" w:hAnsi="Arial" w:cs="Arial"/>
            <w:rPrChange w:id="323" w:author="Denniz Zolnoun" w:date="2016-11-10T15:12:00Z">
              <w:rPr>
                <w:rFonts w:ascii="Arial" w:hAnsi="Arial" w:cs="Arial"/>
              </w:rPr>
            </w:rPrChange>
          </w:rPr>
          <w:t xml:space="preserve"> </w:t>
        </w:r>
      </w:ins>
      <w:del w:id="324" w:author="Mintz, Council" w:date="2016-11-08T08:37:00Z">
        <w:r w:rsidR="007E70F5" w:rsidDel="00AD4C2C">
          <w:rPr>
            <w:rFonts w:ascii="Arial" w:hAnsi="Arial" w:cs="Arial"/>
          </w:rPr>
          <w:delText xml:space="preserve"> Lastly we measured </w:delText>
        </w:r>
      </w:del>
      <w:r w:rsidRPr="00E13BC1">
        <w:rPr>
          <w:rFonts w:ascii="Arial" w:eastAsia="Arial" w:hAnsi="Arial" w:cs="Arial"/>
          <w:rPrChange w:id="325" w:author="Denniz Zolnoun" w:date="2016-11-10T15:12:00Z">
            <w:rPr>
              <w:rFonts w:ascii="Arial" w:hAnsi="Arial" w:cs="Arial"/>
            </w:rPr>
          </w:rPrChange>
        </w:rPr>
        <w:t xml:space="preserve">the “functional” distance in </w:t>
      </w:r>
      <w:ins w:id="326" w:author="Mintz, Council" w:date="2016-11-08T08:37:00Z">
        <w:r w:rsidRPr="00E13BC1">
          <w:rPr>
            <w:rFonts w:ascii="Arial" w:eastAsia="Arial" w:hAnsi="Arial" w:cs="Arial"/>
            <w:rPrChange w:id="327" w:author="Denniz Zolnoun" w:date="2016-11-10T15:12:00Z">
              <w:rPr>
                <w:rFonts w:ascii="Arial" w:hAnsi="Arial" w:cs="Arial"/>
              </w:rPr>
            </w:rPrChange>
          </w:rPr>
          <w:t xml:space="preserve">the </w:t>
        </w:r>
      </w:ins>
      <w:r w:rsidRPr="00E13BC1">
        <w:rPr>
          <w:rFonts w:ascii="Arial" w:eastAsia="Arial" w:hAnsi="Arial" w:cs="Arial"/>
          <w:rPrChange w:id="328" w:author="Denniz Zolnoun" w:date="2016-11-10T15:12:00Z">
            <w:rPr>
              <w:rFonts w:ascii="Arial" w:hAnsi="Arial" w:cs="Arial"/>
            </w:rPr>
          </w:rPrChange>
        </w:rPr>
        <w:t xml:space="preserve">6 o’clock position which was the distance from the hymeneal ring to the non-hairy keratinized epithelium (along z-axis).  </w:t>
      </w:r>
      <w:r w:rsidRPr="00E13BC1">
        <w:rPr>
          <w:rFonts w:ascii="Arial" w:eastAsia="Arial" w:hAnsi="Arial" w:cs="Arial"/>
          <w:highlight w:val="yellow"/>
          <w:rPrChange w:id="329" w:author="Denniz Zolnoun" w:date="2016-11-10T15:12:00Z">
            <w:rPr>
              <w:rFonts w:ascii="Arial" w:hAnsi="Arial" w:cs="Arial"/>
            </w:rPr>
          </w:rPrChange>
        </w:rPr>
        <w:t>(</w:t>
      </w:r>
      <w:proofErr w:type="gramStart"/>
      <w:r w:rsidRPr="00E13BC1">
        <w:rPr>
          <w:rFonts w:ascii="Arial" w:eastAsia="Arial" w:hAnsi="Arial" w:cs="Arial"/>
          <w:highlight w:val="yellow"/>
          <w:rPrChange w:id="330" w:author="Denniz Zolnoun" w:date="2016-11-10T15:12:00Z">
            <w:rPr>
              <w:rFonts w:ascii="Arial" w:hAnsi="Arial" w:cs="Arial"/>
            </w:rPr>
          </w:rPrChange>
        </w:rPr>
        <w:t>xxx</w:t>
      </w:r>
      <w:proofErr w:type="gramEnd"/>
      <w:r w:rsidRPr="00E13BC1">
        <w:rPr>
          <w:rFonts w:ascii="Arial" w:eastAsia="Arial" w:hAnsi="Arial" w:cs="Arial"/>
          <w:highlight w:val="yellow"/>
          <w:rPrChange w:id="331" w:author="Denniz Zolnoun" w:date="2016-11-10T15:12:00Z">
            <w:rPr>
              <w:rFonts w:ascii="Arial" w:hAnsi="Arial" w:cs="Arial"/>
            </w:rPr>
          </w:rPrChange>
        </w:rPr>
        <w:t xml:space="preserve"> </w:t>
      </w:r>
      <w:proofErr w:type="spellStart"/>
      <w:r w:rsidRPr="00E13BC1">
        <w:rPr>
          <w:rFonts w:ascii="Arial" w:eastAsia="Arial" w:hAnsi="Arial" w:cs="Arial"/>
          <w:highlight w:val="yellow"/>
          <w:rPrChange w:id="332" w:author="Denniz Zolnoun" w:date="2016-11-10T15:12:00Z">
            <w:rPr>
              <w:rFonts w:ascii="Arial" w:hAnsi="Arial" w:cs="Arial"/>
            </w:rPr>
          </w:rPrChange>
        </w:rPr>
        <w:t>dz</w:t>
      </w:r>
      <w:proofErr w:type="spellEnd"/>
      <w:r w:rsidRPr="00E13BC1">
        <w:rPr>
          <w:rFonts w:ascii="Arial" w:eastAsia="Arial" w:hAnsi="Arial" w:cs="Arial"/>
          <w:highlight w:val="yellow"/>
          <w:rPrChange w:id="333" w:author="Denniz Zolnoun" w:date="2016-11-10T15:12:00Z">
            <w:rPr>
              <w:rFonts w:ascii="Arial" w:hAnsi="Arial" w:cs="Arial"/>
            </w:rPr>
          </w:rPrChange>
        </w:rPr>
        <w:t xml:space="preserve">/ need </w:t>
      </w:r>
      <w:proofErr w:type="spellStart"/>
      <w:r w:rsidRPr="00E13BC1">
        <w:rPr>
          <w:rFonts w:ascii="Arial" w:eastAsia="Arial" w:hAnsi="Arial" w:cs="Arial"/>
          <w:highlight w:val="yellow"/>
          <w:rPrChange w:id="334" w:author="Denniz Zolnoun" w:date="2016-11-10T15:12:00Z">
            <w:rPr>
              <w:rFonts w:ascii="Arial" w:hAnsi="Arial" w:cs="Arial"/>
            </w:rPr>
          </w:rPrChange>
        </w:rPr>
        <w:t>ot</w:t>
      </w:r>
      <w:proofErr w:type="spellEnd"/>
      <w:r w:rsidRPr="00E13BC1">
        <w:rPr>
          <w:rFonts w:ascii="Arial" w:eastAsia="Arial" w:hAnsi="Arial" w:cs="Arial"/>
          <w:highlight w:val="yellow"/>
          <w:rPrChange w:id="335" w:author="Denniz Zolnoun" w:date="2016-11-10T15:12:00Z">
            <w:rPr>
              <w:rFonts w:ascii="Arial" w:hAnsi="Arial" w:cs="Arial"/>
            </w:rPr>
          </w:rPrChange>
        </w:rPr>
        <w:t xml:space="preserve"> make a new photos with all these lines and make reference, fig xxx).</w:t>
      </w:r>
      <w:r w:rsidRPr="00E13BC1">
        <w:rPr>
          <w:rFonts w:ascii="Arial" w:eastAsia="Arial" w:hAnsi="Arial" w:cs="Arial"/>
          <w:rPrChange w:id="336" w:author="Denniz Zolnoun" w:date="2016-11-10T15:12:00Z">
            <w:rPr>
              <w:rFonts w:ascii="Arial" w:hAnsi="Arial" w:cs="Arial"/>
            </w:rPr>
          </w:rPrChange>
        </w:rPr>
        <w:t xml:space="preserve"> All </w:t>
      </w:r>
      <w:ins w:id="337" w:author="Mintz, Council" w:date="2016-11-08T08:38:00Z">
        <w:r w:rsidRPr="00E13BC1">
          <w:rPr>
            <w:rFonts w:ascii="Arial" w:eastAsia="Arial" w:hAnsi="Arial" w:cs="Arial"/>
            <w:rPrChange w:id="338" w:author="Denniz Zolnoun" w:date="2016-11-10T15:12:00Z">
              <w:rPr>
                <w:rFonts w:ascii="Arial" w:hAnsi="Arial" w:cs="Arial"/>
              </w:rPr>
            </w:rPrChange>
          </w:rPr>
          <w:t xml:space="preserve">the </w:t>
        </w:r>
      </w:ins>
      <w:r w:rsidRPr="00E13BC1">
        <w:rPr>
          <w:rFonts w:ascii="Arial" w:eastAsia="Arial" w:hAnsi="Arial" w:cs="Arial"/>
          <w:rPrChange w:id="339" w:author="Denniz Zolnoun" w:date="2016-11-10T15:12:00Z">
            <w:rPr>
              <w:rFonts w:ascii="Arial" w:hAnsi="Arial" w:cs="Arial"/>
            </w:rPr>
          </w:rPrChange>
        </w:rPr>
        <w:t>measurements were taken by the same examiner (</w:t>
      </w:r>
      <w:proofErr w:type="spellStart"/>
      <w:r w:rsidRPr="00E13BC1">
        <w:rPr>
          <w:rFonts w:ascii="Arial" w:eastAsia="Arial" w:hAnsi="Arial" w:cs="Arial"/>
          <w:rPrChange w:id="340" w:author="Denniz Zolnoun" w:date="2016-11-10T15:12:00Z">
            <w:rPr>
              <w:rFonts w:ascii="Arial" w:hAnsi="Arial" w:cs="Arial"/>
            </w:rPr>
          </w:rPrChange>
        </w:rPr>
        <w:t>DZ</w:t>
      </w:r>
      <w:proofErr w:type="spellEnd"/>
      <w:r w:rsidRPr="00E13BC1">
        <w:rPr>
          <w:rFonts w:ascii="Arial" w:eastAsia="Arial" w:hAnsi="Arial" w:cs="Arial"/>
          <w:rPrChange w:id="341" w:author="Denniz Zolnoun" w:date="2016-11-10T15:12:00Z">
            <w:rPr>
              <w:rFonts w:ascii="Arial" w:hAnsi="Arial" w:cs="Arial"/>
            </w:rPr>
          </w:rPrChange>
        </w:rPr>
        <w:t>).</w:t>
      </w:r>
    </w:p>
    <w:p w:rsidR="00F37855" w:rsidRDefault="00F37855" w:rsidP="00FE0D9F">
      <w:pPr>
        <w:spacing w:line="480" w:lineRule="auto"/>
        <w:ind w:right="-720"/>
        <w:rPr>
          <w:rFonts w:ascii="Arial" w:hAnsi="Arial" w:cs="Arial"/>
          <w:b/>
        </w:rPr>
      </w:pPr>
    </w:p>
    <w:p w:rsidR="0083581A" w:rsidRPr="00357FDF" w:rsidRDefault="00E13BC1" w:rsidP="00A97205">
      <w:pPr>
        <w:spacing w:line="480" w:lineRule="auto"/>
        <w:ind w:right="-720"/>
        <w:rPr>
          <w:rFonts w:ascii="Arial" w:hAnsi="Arial" w:cs="Arial"/>
          <w:b/>
        </w:rPr>
      </w:pPr>
      <w:r w:rsidRPr="00E13BC1">
        <w:rPr>
          <w:rFonts w:ascii="Arial" w:eastAsia="Arial" w:hAnsi="Arial" w:cs="Arial"/>
          <w:b/>
          <w:bCs/>
          <w:rPrChange w:id="342" w:author="Denniz Zolnoun" w:date="2016-11-10T15:12:00Z">
            <w:rPr>
              <w:rFonts w:ascii="Arial" w:hAnsi="Arial" w:cs="Arial"/>
              <w:b/>
            </w:rPr>
          </w:rPrChange>
        </w:rPr>
        <w:t xml:space="preserve">Data Analysis </w:t>
      </w:r>
    </w:p>
    <w:p w:rsidR="00701784" w:rsidRDefault="00E13BC1" w:rsidP="00A97205">
      <w:pPr>
        <w:spacing w:line="480" w:lineRule="auto"/>
        <w:rPr>
          <w:rFonts w:ascii="Arial" w:hAnsi="Arial" w:cs="Arial"/>
        </w:rPr>
      </w:pPr>
      <w:r w:rsidRPr="00E13BC1">
        <w:rPr>
          <w:rFonts w:ascii="Arial" w:eastAsia="Arial" w:hAnsi="Arial" w:cs="Arial"/>
          <w:rPrChange w:id="343" w:author="Denniz Zolnoun" w:date="2016-11-10T15:12:00Z">
            <w:rPr>
              <w:rFonts w:ascii="Arial" w:hAnsi="Arial" w:cs="Arial"/>
            </w:rPr>
          </w:rPrChange>
        </w:rPr>
        <w:t xml:space="preserve">Statistical analysis was performed using </w:t>
      </w:r>
      <w:proofErr w:type="spellStart"/>
      <w:r w:rsidRPr="00E13BC1">
        <w:rPr>
          <w:rFonts w:ascii="Arial" w:eastAsia="Arial" w:hAnsi="Arial" w:cs="Arial"/>
          <w:rPrChange w:id="344" w:author="Denniz Zolnoun" w:date="2016-11-10T15:12:00Z">
            <w:rPr>
              <w:rFonts w:ascii="Arial" w:hAnsi="Arial" w:cs="Arial"/>
            </w:rPr>
          </w:rPrChange>
        </w:rPr>
        <w:t>STATA</w:t>
      </w:r>
      <w:proofErr w:type="spellEnd"/>
      <w:r w:rsidRPr="00E13BC1">
        <w:rPr>
          <w:rFonts w:ascii="Arial" w:eastAsia="Arial" w:hAnsi="Arial" w:cs="Arial"/>
          <w:rPrChange w:id="345" w:author="Denniz Zolnoun" w:date="2016-11-10T15:12:00Z">
            <w:rPr>
              <w:rFonts w:ascii="Arial" w:hAnsi="Arial" w:cs="Arial"/>
            </w:rPr>
          </w:rPrChange>
        </w:rPr>
        <w:t xml:space="preserve"> version </w:t>
      </w:r>
      <w:r w:rsidRPr="00E13BC1">
        <w:rPr>
          <w:rFonts w:ascii="Arial" w:eastAsia="Arial" w:hAnsi="Arial" w:cs="Arial"/>
          <w:highlight w:val="yellow"/>
          <w:rPrChange w:id="346" w:author="Denniz Zolnoun" w:date="2016-11-10T15:12:00Z">
            <w:rPr>
              <w:rFonts w:ascii="Arial" w:hAnsi="Arial" w:cs="Arial"/>
            </w:rPr>
          </w:rPrChange>
        </w:rPr>
        <w:t>xx</w:t>
      </w:r>
      <w:r w:rsidRPr="00E13BC1">
        <w:rPr>
          <w:rFonts w:ascii="Arial" w:eastAsia="Arial" w:hAnsi="Arial" w:cs="Arial"/>
          <w:rPrChange w:id="347" w:author="Denniz Zolnoun" w:date="2016-11-10T15:12:00Z">
            <w:rPr>
              <w:rFonts w:ascii="Arial" w:hAnsi="Arial" w:cs="Arial"/>
            </w:rPr>
          </w:rPrChange>
        </w:rPr>
        <w:t>. The two groups (</w:t>
      </w:r>
      <w:proofErr w:type="spellStart"/>
      <w:r w:rsidRPr="00E13BC1">
        <w:rPr>
          <w:rFonts w:ascii="Arial" w:eastAsia="Arial" w:hAnsi="Arial" w:cs="Arial"/>
          <w:rPrChange w:id="348" w:author="Denniz Zolnoun" w:date="2016-11-10T15:12:00Z">
            <w:rPr>
              <w:rFonts w:ascii="Arial" w:hAnsi="Arial" w:cs="Arial"/>
            </w:rPr>
          </w:rPrChange>
        </w:rPr>
        <w:t>vestibulodynia</w:t>
      </w:r>
      <w:proofErr w:type="spellEnd"/>
      <w:r w:rsidRPr="00E13BC1">
        <w:rPr>
          <w:rFonts w:ascii="Arial" w:eastAsia="Arial" w:hAnsi="Arial" w:cs="Arial"/>
          <w:rPrChange w:id="349" w:author="Denniz Zolnoun" w:date="2016-11-10T15:12:00Z">
            <w:rPr>
              <w:rFonts w:ascii="Arial" w:hAnsi="Arial" w:cs="Arial"/>
            </w:rPr>
          </w:rPrChange>
        </w:rPr>
        <w:t xml:space="preserve"> and pain free control) were compared with respect to each variable of interest. These characteristics include age, race, education, parity,</w:t>
      </w:r>
      <w:ins w:id="350" w:author="Mintz, Council" w:date="2016-11-08T10:36:00Z">
        <w:r w:rsidRPr="00E13BC1">
          <w:rPr>
            <w:rFonts w:ascii="Arial" w:eastAsia="Arial" w:hAnsi="Arial" w:cs="Arial"/>
            <w:rPrChange w:id="351" w:author="Denniz Zolnoun" w:date="2016-11-10T15:12:00Z">
              <w:rPr>
                <w:rFonts w:ascii="Arial" w:hAnsi="Arial" w:cs="Arial"/>
              </w:rPr>
            </w:rPrChange>
          </w:rPr>
          <w:t xml:space="preserve"> </w:t>
        </w:r>
      </w:ins>
      <w:r w:rsidRPr="00E13BC1">
        <w:rPr>
          <w:rFonts w:ascii="Arial" w:eastAsia="Arial" w:hAnsi="Arial" w:cs="Arial"/>
          <w:rPrChange w:id="352" w:author="Denniz Zolnoun" w:date="2016-11-10T15:12:00Z">
            <w:rPr>
              <w:rFonts w:ascii="Arial" w:hAnsi="Arial" w:cs="Arial"/>
            </w:rPr>
          </w:rPrChange>
        </w:rPr>
        <w:lastRenderedPageBreak/>
        <w:t xml:space="preserve">marital status, duration of pain, and </w:t>
      </w:r>
      <w:commentRangeStart w:id="353"/>
      <w:r w:rsidRPr="00E13BC1">
        <w:rPr>
          <w:rFonts w:ascii="Arial" w:eastAsia="Arial" w:hAnsi="Arial" w:cs="Arial"/>
          <w:highlight w:val="yellow"/>
          <w:rPrChange w:id="354" w:author="Denniz Zolnoun" w:date="2016-11-10T15:12:00Z">
            <w:rPr>
              <w:rFonts w:ascii="Arial" w:hAnsi="Arial" w:cs="Arial"/>
            </w:rPr>
          </w:rPrChange>
        </w:rPr>
        <w:t>xxx</w:t>
      </w:r>
      <w:commentRangeEnd w:id="353"/>
      <w:r w:rsidRPr="00E13BC1">
        <w:rPr>
          <w:rStyle w:val="CommentReference"/>
          <w:rFonts w:eastAsiaTheme="minorEastAsia"/>
          <w:highlight w:val="yellow"/>
          <w:rPrChange w:id="355" w:author="Mintz, Council" w:date="2016-11-08T10:36:00Z">
            <w:rPr>
              <w:rStyle w:val="CommentReference"/>
              <w:rFonts w:eastAsiaTheme="minorEastAsia"/>
            </w:rPr>
          </w:rPrChange>
        </w:rPr>
        <w:commentReference w:id="353"/>
      </w:r>
      <w:r w:rsidRPr="00E13BC1">
        <w:rPr>
          <w:rFonts w:ascii="Arial" w:eastAsia="Arial" w:hAnsi="Arial" w:cs="Arial"/>
          <w:rPrChange w:id="356" w:author="Denniz Zolnoun" w:date="2016-11-10T15:12:00Z">
            <w:rPr>
              <w:rFonts w:ascii="Arial" w:hAnsi="Arial" w:cs="Arial"/>
              <w:sz w:val="16"/>
              <w:szCs w:val="16"/>
            </w:rPr>
          </w:rPrChange>
        </w:rPr>
        <w:t xml:space="preserve">. The null hypothesis of no difference between the two groups was tested using Fisher’s exact test for categorical variables and Student t-test for continuous variables.  A p-value of </w:t>
      </w:r>
      <w:r w:rsidRPr="00586070">
        <w:rPr>
          <w:rFonts w:ascii="Arial" w:eastAsia="Arial" w:hAnsi="Arial" w:cs="Arial"/>
          <w:u w:val="single"/>
          <w:rPrChange w:id="357" w:author="farage.ma" w:date="2016-11-11T12:46:00Z">
            <w:rPr>
              <w:rFonts w:ascii="Arial" w:hAnsi="Arial" w:cs="Arial"/>
              <w:sz w:val="16"/>
              <w:szCs w:val="16"/>
            </w:rPr>
          </w:rPrChange>
        </w:rPr>
        <w:t>&lt;</w:t>
      </w:r>
      <w:r w:rsidRPr="00E13BC1">
        <w:rPr>
          <w:rFonts w:ascii="Arial" w:eastAsia="Arial" w:hAnsi="Arial" w:cs="Arial"/>
          <w:rPrChange w:id="358" w:author="Denniz Zolnoun" w:date="2016-11-10T15:12:00Z">
            <w:rPr>
              <w:rFonts w:ascii="Arial" w:hAnsi="Arial" w:cs="Arial"/>
              <w:sz w:val="16"/>
              <w:szCs w:val="16"/>
            </w:rPr>
          </w:rPrChange>
        </w:rPr>
        <w:t xml:space="preserve">0.05 was deemed significant.   </w:t>
      </w:r>
    </w:p>
    <w:p w:rsidR="00F23876" w:rsidRDefault="00F23876" w:rsidP="00AD0EDF">
      <w:pPr>
        <w:spacing w:line="480" w:lineRule="auto"/>
        <w:ind w:right="-720"/>
        <w:rPr>
          <w:rFonts w:ascii="Arial" w:hAnsi="Arial" w:cs="Arial"/>
        </w:rPr>
      </w:pPr>
    </w:p>
    <w:p w:rsidR="00257001" w:rsidDel="0E34CC41" w:rsidRDefault="00AD4B8C" w:rsidP="00AD0EDF">
      <w:pPr>
        <w:spacing w:line="480" w:lineRule="auto"/>
        <w:ind w:right="-720"/>
        <w:rPr>
          <w:del w:id="359" w:author="Denniz Zolnoun" w:date="2016-11-10T15:17:00Z"/>
          <w:rFonts w:ascii="Arial" w:hAnsi="Arial" w:cs="Arial"/>
        </w:rPr>
      </w:pPr>
      <w:commentRangeStart w:id="360"/>
      <w:r w:rsidRPr="007D023B">
        <w:rPr>
          <w:rFonts w:ascii="Arial" w:eastAsia="Arial" w:hAnsi="Arial" w:cs="Arial"/>
        </w:rPr>
        <w:t xml:space="preserve">The ratio of the </w:t>
      </w:r>
      <w:r w:rsidR="00A97205" w:rsidRPr="007D023B">
        <w:rPr>
          <w:rFonts w:ascii="Arial" w:eastAsia="Arial" w:hAnsi="Arial" w:cs="Arial"/>
        </w:rPr>
        <w:t>anterior to posterior</w:t>
      </w:r>
      <w:r w:rsidRPr="007D023B">
        <w:rPr>
          <w:rFonts w:ascii="Arial" w:eastAsia="Arial" w:hAnsi="Arial" w:cs="Arial"/>
        </w:rPr>
        <w:t xml:space="preserve"> </w:t>
      </w:r>
      <w:r w:rsidR="00A97205" w:rsidRPr="007D023B">
        <w:rPr>
          <w:rFonts w:ascii="Arial" w:eastAsia="Arial" w:hAnsi="Arial" w:cs="Arial"/>
        </w:rPr>
        <w:t>v</w:t>
      </w:r>
      <w:r w:rsidRPr="007D023B">
        <w:rPr>
          <w:rFonts w:ascii="Arial" w:eastAsia="Arial" w:hAnsi="Arial" w:cs="Arial"/>
        </w:rPr>
        <w:t>estibule was calculated by obtaining the mathematical average of three</w:t>
      </w:r>
      <w:r w:rsidR="00F23876" w:rsidRPr="007D023B">
        <w:rPr>
          <w:rFonts w:ascii="Arial" w:eastAsia="Arial" w:hAnsi="Arial" w:cs="Arial"/>
        </w:rPr>
        <w:t xml:space="preserve"> static</w:t>
      </w:r>
      <w:r w:rsidRPr="007D023B">
        <w:rPr>
          <w:rFonts w:ascii="Arial" w:eastAsia="Arial" w:hAnsi="Arial" w:cs="Arial"/>
        </w:rPr>
        <w:t xml:space="preserve"> vestibular site</w:t>
      </w:r>
      <w:ins w:id="361" w:author="Mintz, Council" w:date="2016-11-08T10:37:00Z">
        <w:r w:rsidR="006A12F3">
          <w:rPr>
            <w:rFonts w:ascii="Arial" w:eastAsia="Arial" w:hAnsi="Arial" w:cs="Arial"/>
          </w:rPr>
          <w:t>s</w:t>
        </w:r>
      </w:ins>
      <w:r w:rsidRPr="007D023B">
        <w:rPr>
          <w:rFonts w:ascii="Arial" w:eastAsia="Arial" w:hAnsi="Arial" w:cs="Arial"/>
        </w:rPr>
        <w:t xml:space="preserve"> on the upper</w:t>
      </w:r>
      <w:r w:rsidR="00F23876" w:rsidRPr="007D023B">
        <w:rPr>
          <w:rFonts w:ascii="Arial" w:eastAsia="Arial" w:hAnsi="Arial" w:cs="Arial"/>
        </w:rPr>
        <w:t xml:space="preserve"> (2, 10, and 12)</w:t>
      </w:r>
      <w:r w:rsidRPr="007D023B">
        <w:rPr>
          <w:rFonts w:ascii="Arial" w:eastAsia="Arial" w:hAnsi="Arial" w:cs="Arial"/>
        </w:rPr>
        <w:t xml:space="preserve"> and lower vestibule</w:t>
      </w:r>
      <w:r w:rsidR="00F23876" w:rsidRPr="007D023B">
        <w:rPr>
          <w:rFonts w:ascii="Arial" w:eastAsia="Arial" w:hAnsi="Arial" w:cs="Arial"/>
        </w:rPr>
        <w:t xml:space="preserve"> (5, 6, and 7)</w:t>
      </w:r>
      <w:r w:rsidRPr="007D023B">
        <w:rPr>
          <w:rFonts w:ascii="Arial" w:eastAsia="Arial" w:hAnsi="Arial" w:cs="Arial"/>
        </w:rPr>
        <w:t>, respectively.</w:t>
      </w:r>
      <w:r>
        <w:br/>
      </w:r>
      <w:commentRangeEnd w:id="360"/>
      <w:r w:rsidR="00F375A7">
        <w:rPr>
          <w:rStyle w:val="CommentReference"/>
          <w:rFonts w:eastAsiaTheme="minorEastAsia"/>
        </w:rPr>
        <w:commentReference w:id="360"/>
      </w:r>
    </w:p>
    <w:p w:rsidR="00257001" w:rsidRDefault="00257001" w:rsidP="00AD0EDF">
      <w:pPr>
        <w:spacing w:line="480" w:lineRule="auto"/>
        <w:ind w:right="-720"/>
        <w:rPr>
          <w:rFonts w:ascii="Arial" w:hAnsi="Arial" w:cs="Arial"/>
        </w:rPr>
      </w:pPr>
    </w:p>
    <w:p w:rsidR="00E25BD5" w:rsidRPr="00357FDF" w:rsidRDefault="00E13BC1" w:rsidP="00AD0EDF">
      <w:pPr>
        <w:spacing w:line="480" w:lineRule="auto"/>
        <w:ind w:right="-720"/>
        <w:rPr>
          <w:rFonts w:ascii="Arial" w:hAnsi="Arial" w:cs="Arial"/>
        </w:rPr>
      </w:pPr>
      <w:r w:rsidRPr="00E13BC1">
        <w:rPr>
          <w:rFonts w:ascii="Arial" w:eastAsia="Arial" w:hAnsi="Arial" w:cs="Arial"/>
          <w:rPrChange w:id="362" w:author="Denniz Zolnoun" w:date="2016-11-10T13:50:00Z">
            <w:rPr>
              <w:rFonts w:ascii="Arial" w:hAnsi="Arial" w:cs="Arial"/>
              <w:sz w:val="16"/>
              <w:szCs w:val="16"/>
            </w:rPr>
          </w:rPrChange>
        </w:rPr>
        <w:t xml:space="preserve">In order to identify potential of anatomical measure, a cluster analysis was performed.  </w:t>
      </w:r>
      <w:commentRangeStart w:id="363"/>
      <w:r w:rsidRPr="00E13BC1">
        <w:rPr>
          <w:rFonts w:ascii="Arial" w:eastAsia="Arial" w:hAnsi="Arial" w:cs="Arial"/>
          <w:rPrChange w:id="364" w:author="Denniz Zolnoun" w:date="2016-11-10T13:50:00Z">
            <w:rPr>
              <w:rFonts w:ascii="Arial" w:hAnsi="Arial" w:cs="Arial"/>
              <w:sz w:val="16"/>
              <w:szCs w:val="16"/>
            </w:rPr>
          </w:rPrChange>
        </w:rPr>
        <w:t>First</w:t>
      </w:r>
      <w:ins w:id="365" w:author="Mintz, Council" w:date="2016-11-08T10:38:00Z">
        <w:r w:rsidRPr="00E13BC1">
          <w:rPr>
            <w:rFonts w:ascii="Arial" w:eastAsia="Arial" w:hAnsi="Arial" w:cs="Arial"/>
            <w:rPrChange w:id="366" w:author="Denniz Zolnoun" w:date="2016-11-10T13:50:00Z">
              <w:rPr>
                <w:rFonts w:ascii="Arial" w:hAnsi="Arial" w:cs="Arial"/>
                <w:sz w:val="16"/>
                <w:szCs w:val="16"/>
              </w:rPr>
            </w:rPrChange>
          </w:rPr>
          <w:t xml:space="preserve">, measurements for </w:t>
        </w:r>
      </w:ins>
      <w:del w:id="367" w:author="Mintz, Council" w:date="2016-11-08T10:38:00Z">
        <w:r w:rsidR="00902B6B" w:rsidDel="006A12F3">
          <w:rPr>
            <w:rFonts w:ascii="Arial" w:hAnsi="Arial" w:cs="Arial"/>
          </w:rPr>
          <w:delText xml:space="preserve"> the </w:delText>
        </w:r>
      </w:del>
      <w:r w:rsidRPr="00E13BC1">
        <w:rPr>
          <w:rFonts w:ascii="Arial" w:eastAsia="Arial" w:hAnsi="Arial" w:cs="Arial"/>
          <w:rPrChange w:id="368" w:author="Denniz Zolnoun" w:date="2016-11-10T13:50:00Z">
            <w:rPr>
              <w:rFonts w:ascii="Arial" w:hAnsi="Arial" w:cs="Arial"/>
              <w:sz w:val="16"/>
              <w:szCs w:val="16"/>
            </w:rPr>
          </w:rPrChange>
        </w:rPr>
        <w:t>site</w:t>
      </w:r>
      <w:ins w:id="369" w:author="Mintz, Council" w:date="2016-11-08T10:38:00Z">
        <w:r w:rsidRPr="00E13BC1">
          <w:rPr>
            <w:rFonts w:ascii="Arial" w:eastAsia="Arial" w:hAnsi="Arial" w:cs="Arial"/>
            <w:rPrChange w:id="370" w:author="Denniz Zolnoun" w:date="2016-11-10T13:50:00Z">
              <w:rPr>
                <w:rFonts w:ascii="Arial" w:hAnsi="Arial" w:cs="Arial"/>
                <w:sz w:val="16"/>
                <w:szCs w:val="16"/>
              </w:rPr>
            </w:rPrChange>
          </w:rPr>
          <w:t>s</w:t>
        </w:r>
      </w:ins>
      <w:r w:rsidRPr="00E13BC1">
        <w:rPr>
          <w:rFonts w:ascii="Arial" w:eastAsia="Arial" w:hAnsi="Arial" w:cs="Arial"/>
          <w:rPrChange w:id="371" w:author="Denniz Zolnoun" w:date="2016-11-10T13:50:00Z">
            <w:rPr>
              <w:rFonts w:ascii="Arial" w:hAnsi="Arial" w:cs="Arial"/>
              <w:sz w:val="16"/>
              <w:szCs w:val="16"/>
            </w:rPr>
          </w:rPrChange>
        </w:rPr>
        <w:t xml:space="preserve"> 10 and 2 and the</w:t>
      </w:r>
      <w:ins w:id="372" w:author="Mintz, Council" w:date="2016-11-08T10:38:00Z">
        <w:r w:rsidRPr="00E13BC1">
          <w:rPr>
            <w:rFonts w:ascii="Arial" w:eastAsia="Arial" w:hAnsi="Arial" w:cs="Arial"/>
            <w:rPrChange w:id="373" w:author="Denniz Zolnoun" w:date="2016-11-10T13:50:00Z">
              <w:rPr>
                <w:rFonts w:ascii="Arial" w:hAnsi="Arial" w:cs="Arial"/>
                <w:sz w:val="16"/>
                <w:szCs w:val="16"/>
              </w:rPr>
            </w:rPrChange>
          </w:rPr>
          <w:t>n</w:t>
        </w:r>
      </w:ins>
      <w:r w:rsidRPr="00E13BC1">
        <w:rPr>
          <w:rFonts w:ascii="Arial" w:eastAsia="Arial" w:hAnsi="Arial" w:cs="Arial"/>
          <w:rPrChange w:id="374" w:author="Denniz Zolnoun" w:date="2016-11-10T13:50:00Z">
            <w:rPr>
              <w:rFonts w:ascii="Arial" w:hAnsi="Arial" w:cs="Arial"/>
              <w:sz w:val="16"/>
              <w:szCs w:val="16"/>
            </w:rPr>
          </w:rPrChange>
        </w:rPr>
        <w:t xml:space="preserve"> site</w:t>
      </w:r>
      <w:ins w:id="375" w:author="Mintz, Council" w:date="2016-11-08T10:38:00Z">
        <w:r w:rsidRPr="00E13BC1">
          <w:rPr>
            <w:rFonts w:ascii="Arial" w:eastAsia="Arial" w:hAnsi="Arial" w:cs="Arial"/>
            <w:rPrChange w:id="376" w:author="Denniz Zolnoun" w:date="2016-11-10T13:50:00Z">
              <w:rPr>
                <w:rFonts w:ascii="Arial" w:hAnsi="Arial" w:cs="Arial"/>
                <w:sz w:val="16"/>
                <w:szCs w:val="16"/>
              </w:rPr>
            </w:rPrChange>
          </w:rPr>
          <w:t>s</w:t>
        </w:r>
      </w:ins>
      <w:r w:rsidRPr="00E13BC1">
        <w:rPr>
          <w:rFonts w:ascii="Arial" w:eastAsia="Arial" w:hAnsi="Arial" w:cs="Arial"/>
          <w:rPrChange w:id="377" w:author="Denniz Zolnoun" w:date="2016-11-10T13:50:00Z">
            <w:rPr>
              <w:rFonts w:ascii="Arial" w:hAnsi="Arial" w:cs="Arial"/>
              <w:sz w:val="16"/>
              <w:szCs w:val="16"/>
            </w:rPr>
          </w:rPrChange>
        </w:rPr>
        <w:t xml:space="preserve"> 5 and 7 </w:t>
      </w:r>
      <w:del w:id="378" w:author="Mintz, Council" w:date="2016-11-08T10:39:00Z">
        <w:r w:rsidR="00902B6B" w:rsidDel="006A12F3">
          <w:rPr>
            <w:rFonts w:ascii="Arial" w:hAnsi="Arial" w:cs="Arial"/>
          </w:rPr>
          <w:delText xml:space="preserve">measurements </w:delText>
        </w:r>
      </w:del>
      <w:r w:rsidRPr="00E13BC1">
        <w:rPr>
          <w:rFonts w:ascii="Arial" w:eastAsia="Arial" w:hAnsi="Arial" w:cs="Arial"/>
          <w:rPrChange w:id="379" w:author="Denniz Zolnoun" w:date="2016-11-10T13:50:00Z">
            <w:rPr>
              <w:rFonts w:ascii="Arial" w:hAnsi="Arial" w:cs="Arial"/>
              <w:sz w:val="16"/>
              <w:szCs w:val="16"/>
            </w:rPr>
          </w:rPrChange>
        </w:rPr>
        <w:t>for each participant were averaged to yield an anterio</w:t>
      </w:r>
      <w:del w:id="380" w:author="Mintz, Council" w:date="2016-11-08T10:38:00Z">
        <w:r w:rsidR="00FE4CCA" w:rsidDel="006A12F3">
          <w:rPr>
            <w:rFonts w:ascii="Arial" w:hAnsi="Arial" w:cs="Arial"/>
          </w:rPr>
          <w:delText>p</w:delText>
        </w:r>
      </w:del>
      <w:r w:rsidRPr="00E13BC1">
        <w:rPr>
          <w:rFonts w:ascii="Arial" w:eastAsia="Arial" w:hAnsi="Arial" w:cs="Arial"/>
          <w:rPrChange w:id="381" w:author="Denniz Zolnoun" w:date="2016-11-10T13:50:00Z">
            <w:rPr>
              <w:rFonts w:ascii="Arial" w:hAnsi="Arial" w:cs="Arial"/>
              <w:sz w:val="16"/>
              <w:szCs w:val="16"/>
            </w:rPr>
          </w:rPrChange>
        </w:rPr>
        <w:t>r and posterior vestibule</w:t>
      </w:r>
      <w:commentRangeEnd w:id="363"/>
      <w:r w:rsidR="006A12F3">
        <w:rPr>
          <w:rStyle w:val="CommentReference"/>
          <w:rFonts w:eastAsiaTheme="minorEastAsia"/>
        </w:rPr>
        <w:commentReference w:id="363"/>
      </w:r>
      <w:r w:rsidRPr="00E13BC1">
        <w:rPr>
          <w:rFonts w:ascii="Arial" w:eastAsia="Arial" w:hAnsi="Arial" w:cs="Arial"/>
          <w:rPrChange w:id="382" w:author="Denniz Zolnoun" w:date="2016-11-10T13:50:00Z">
            <w:rPr>
              <w:rFonts w:ascii="Arial" w:hAnsi="Arial" w:cs="Arial"/>
              <w:sz w:val="16"/>
              <w:szCs w:val="16"/>
            </w:rPr>
          </w:rPrChange>
        </w:rPr>
        <w:t>. Next, a K-means clustering algorithm (with Euclidean distance measure) was used to</w:t>
      </w:r>
      <w:del w:id="383" w:author="Mintz, Council" w:date="2016-11-08T10:39:00Z">
        <w:r w:rsidR="00902B6B" w:rsidDel="006A12F3">
          <w:rPr>
            <w:rFonts w:ascii="Arial" w:hAnsi="Arial" w:cs="Arial"/>
          </w:rPr>
          <w:delText xml:space="preserve"> create</w:delText>
        </w:r>
      </w:del>
      <w:r w:rsidRPr="00E13BC1">
        <w:rPr>
          <w:rFonts w:ascii="Arial" w:eastAsia="Arial" w:hAnsi="Arial" w:cs="Arial"/>
          <w:rPrChange w:id="384" w:author="Denniz Zolnoun" w:date="2016-11-10T13:50:00Z">
            <w:rPr>
              <w:rFonts w:ascii="Arial" w:hAnsi="Arial" w:cs="Arial"/>
              <w:sz w:val="16"/>
              <w:szCs w:val="16"/>
            </w:rPr>
          </w:rPrChange>
        </w:rPr>
        <w:t xml:space="preserve"> group </w:t>
      </w:r>
      <w:del w:id="385" w:author="Mintz, Council" w:date="2016-11-08T10:39:00Z">
        <w:r w:rsidR="00902B6B" w:rsidDel="006A12F3">
          <w:rPr>
            <w:rFonts w:ascii="Arial" w:hAnsi="Arial" w:cs="Arial"/>
          </w:rPr>
          <w:delText>particiaptns</w:delText>
        </w:r>
      </w:del>
      <w:ins w:id="386" w:author="Mintz, Council" w:date="2016-11-08T10:39:00Z">
        <w:r w:rsidRPr="00E13BC1">
          <w:rPr>
            <w:rFonts w:ascii="Arial" w:eastAsia="Arial" w:hAnsi="Arial" w:cs="Arial"/>
            <w:rPrChange w:id="387" w:author="Denniz Zolnoun" w:date="2016-11-10T13:50:00Z">
              <w:rPr>
                <w:rFonts w:ascii="Arial" w:hAnsi="Arial" w:cs="Arial"/>
                <w:sz w:val="16"/>
                <w:szCs w:val="16"/>
              </w:rPr>
            </w:rPrChange>
          </w:rPr>
          <w:t>participants</w:t>
        </w:r>
      </w:ins>
      <w:r w:rsidRPr="00E13BC1">
        <w:rPr>
          <w:rFonts w:ascii="Arial" w:eastAsia="Arial" w:hAnsi="Arial" w:cs="Arial"/>
          <w:rPrChange w:id="388" w:author="Denniz Zolnoun" w:date="2016-11-10T13:50:00Z">
            <w:rPr>
              <w:rFonts w:ascii="Arial" w:hAnsi="Arial" w:cs="Arial"/>
              <w:sz w:val="16"/>
              <w:szCs w:val="16"/>
            </w:rPr>
          </w:rPrChange>
        </w:rPr>
        <w:t xml:space="preserve"> into vestibular types based on these measurements.  The number of clusters, k, was set to equal 3 based on clinical observation. Other specifications of k were also tested, but the 3-cluster model fit the data </w:t>
      </w:r>
      <w:del w:id="389" w:author="Mintz, Council" w:date="2016-11-08T10:40:00Z">
        <w:r w:rsidR="00AD0EDF" w:rsidDel="006A12F3">
          <w:rPr>
            <w:rFonts w:ascii="Arial" w:hAnsi="Arial" w:cs="Arial"/>
          </w:rPr>
          <w:delText>best.</w:delText>
        </w:r>
      </w:del>
      <w:ins w:id="390" w:author="Mintz, Council" w:date="2016-11-08T10:40:00Z">
        <w:r w:rsidRPr="00E13BC1">
          <w:rPr>
            <w:rFonts w:ascii="Arial" w:eastAsia="Arial" w:hAnsi="Arial" w:cs="Arial"/>
            <w:rPrChange w:id="391" w:author="Denniz Zolnoun" w:date="2016-11-10T13:50:00Z">
              <w:rPr>
                <w:rFonts w:ascii="Arial" w:hAnsi="Arial" w:cs="Arial"/>
                <w:sz w:val="16"/>
                <w:szCs w:val="16"/>
              </w:rPr>
            </w:rPrChange>
          </w:rPr>
          <w:t>most effectively.</w:t>
        </w:r>
      </w:ins>
      <w:r w:rsidRPr="00E13BC1">
        <w:rPr>
          <w:rFonts w:ascii="Arial" w:eastAsia="Arial" w:hAnsi="Arial" w:cs="Arial"/>
          <w:rPrChange w:id="392" w:author="Denniz Zolnoun" w:date="2016-11-10T13:50:00Z">
            <w:rPr>
              <w:rFonts w:ascii="Arial" w:hAnsi="Arial" w:cs="Arial"/>
              <w:sz w:val="16"/>
              <w:szCs w:val="16"/>
            </w:rPr>
          </w:rPrChange>
        </w:rPr>
        <w:t xml:space="preserve">  </w:t>
      </w:r>
    </w:p>
    <w:p w:rsidR="00FC38FB" w:rsidRPr="00357FDF" w:rsidRDefault="00FC38FB" w:rsidP="00FE0D9F">
      <w:pPr>
        <w:spacing w:line="480" w:lineRule="auto"/>
        <w:ind w:right="-720"/>
        <w:rPr>
          <w:rFonts w:ascii="Arial" w:hAnsi="Arial" w:cs="Arial"/>
        </w:rPr>
      </w:pPr>
    </w:p>
    <w:p w:rsidR="00FC38FB" w:rsidRDefault="00E13BC1" w:rsidP="00FE0D9F">
      <w:pPr>
        <w:spacing w:line="480" w:lineRule="auto"/>
        <w:ind w:right="-720"/>
        <w:rPr>
          <w:rFonts w:ascii="Arial" w:hAnsi="Arial" w:cs="Arial"/>
          <w:b/>
        </w:rPr>
      </w:pPr>
      <w:r w:rsidRPr="00E13BC1">
        <w:rPr>
          <w:rFonts w:ascii="Arial" w:eastAsia="Arial" w:hAnsi="Arial" w:cs="Arial"/>
          <w:b/>
          <w:bCs/>
          <w:rPrChange w:id="393" w:author="Denniz Zolnoun" w:date="2016-11-10T15:12:00Z">
            <w:rPr>
              <w:rFonts w:ascii="Arial" w:hAnsi="Arial" w:cs="Arial"/>
              <w:b/>
              <w:sz w:val="16"/>
              <w:szCs w:val="16"/>
            </w:rPr>
          </w:rPrChange>
        </w:rPr>
        <w:t xml:space="preserve">Results  </w:t>
      </w:r>
    </w:p>
    <w:p w:rsidR="00DF44DF" w:rsidRDefault="00E13BC1" w:rsidP="00FE0D9F">
      <w:pPr>
        <w:spacing w:line="480" w:lineRule="auto"/>
        <w:ind w:right="-720"/>
        <w:rPr>
          <w:rFonts w:ascii="Arial" w:hAnsi="Arial" w:cs="Arial"/>
        </w:rPr>
      </w:pPr>
      <w:r w:rsidRPr="00E13BC1">
        <w:rPr>
          <w:rFonts w:ascii="Arial" w:eastAsia="Arial" w:hAnsi="Arial" w:cs="Arial"/>
          <w:rPrChange w:id="394" w:author="Denniz Zolnoun" w:date="2016-11-10T15:12:00Z">
            <w:rPr>
              <w:rFonts w:ascii="Arial" w:hAnsi="Arial" w:cs="Arial"/>
              <w:sz w:val="16"/>
              <w:szCs w:val="16"/>
            </w:rPr>
          </w:rPrChange>
        </w:rPr>
        <w:t>Our cohort primarily consisted of educated, white women</w:t>
      </w:r>
      <w:del w:id="395" w:author="Mintz, Council" w:date="2016-11-08T10:40:00Z">
        <w:r w:rsidR="009F5F7A" w:rsidDel="006A12F3">
          <w:rPr>
            <w:rFonts w:ascii="Arial" w:hAnsi="Arial" w:cs="Arial"/>
          </w:rPr>
          <w:delText>,</w:delText>
        </w:r>
      </w:del>
      <w:r w:rsidRPr="00E13BC1">
        <w:rPr>
          <w:rFonts w:ascii="Arial" w:eastAsia="Arial" w:hAnsi="Arial" w:cs="Arial"/>
          <w:rPrChange w:id="396" w:author="Denniz Zolnoun" w:date="2016-11-10T15:12:00Z">
            <w:rPr>
              <w:rFonts w:ascii="Arial" w:hAnsi="Arial" w:cs="Arial"/>
              <w:sz w:val="16"/>
              <w:szCs w:val="16"/>
            </w:rPr>
          </w:rPrChange>
        </w:rPr>
        <w:t xml:space="preserve"> in their thirties. </w:t>
      </w:r>
    </w:p>
    <w:p w:rsidR="00362C74" w:rsidRDefault="00E13BC1" w:rsidP="00FE0D9F">
      <w:pPr>
        <w:spacing w:line="480" w:lineRule="auto"/>
        <w:ind w:right="-720"/>
        <w:rPr>
          <w:rFonts w:ascii="Arial" w:hAnsi="Arial" w:cs="Arial"/>
        </w:rPr>
      </w:pPr>
      <w:r w:rsidRPr="00E13BC1">
        <w:rPr>
          <w:rFonts w:ascii="Arial" w:eastAsia="Arial" w:hAnsi="Arial" w:cs="Arial"/>
          <w:rPrChange w:id="397" w:author="Denniz Zolnoun" w:date="2016-11-10T15:12:00Z">
            <w:rPr>
              <w:rFonts w:ascii="Arial" w:hAnsi="Arial" w:cs="Arial"/>
              <w:sz w:val="16"/>
              <w:szCs w:val="16"/>
            </w:rPr>
          </w:rPrChange>
        </w:rPr>
        <w:t xml:space="preserve">With </w:t>
      </w:r>
      <w:ins w:id="398" w:author="Mintz, Council" w:date="2016-11-08T10:41:00Z">
        <w:r w:rsidRPr="00E13BC1">
          <w:rPr>
            <w:rFonts w:ascii="Arial" w:eastAsia="Arial" w:hAnsi="Arial" w:cs="Arial"/>
            <w:rPrChange w:id="399" w:author="Denniz Zolnoun" w:date="2016-11-10T15:12:00Z">
              <w:rPr>
                <w:rFonts w:ascii="Arial" w:hAnsi="Arial" w:cs="Arial"/>
                <w:sz w:val="16"/>
                <w:szCs w:val="16"/>
              </w:rPr>
            </w:rPrChange>
          </w:rPr>
          <w:t xml:space="preserve">the </w:t>
        </w:r>
      </w:ins>
      <w:r w:rsidRPr="00E13BC1">
        <w:rPr>
          <w:rFonts w:ascii="Arial" w:eastAsia="Arial" w:hAnsi="Arial" w:cs="Arial"/>
          <w:rPrChange w:id="400" w:author="Denniz Zolnoun" w:date="2016-11-10T15:12:00Z">
            <w:rPr>
              <w:rFonts w:ascii="Arial" w:hAnsi="Arial" w:cs="Arial"/>
              <w:sz w:val="16"/>
              <w:szCs w:val="16"/>
            </w:rPr>
          </w:rPrChange>
        </w:rPr>
        <w:t>notable exception</w:t>
      </w:r>
      <w:ins w:id="401" w:author="Mintz, Council" w:date="2016-11-08T10:40:00Z">
        <w:r w:rsidRPr="00E13BC1">
          <w:rPr>
            <w:rFonts w:ascii="Arial" w:eastAsia="Arial" w:hAnsi="Arial" w:cs="Arial"/>
            <w:rPrChange w:id="402" w:author="Denniz Zolnoun" w:date="2016-11-10T15:12:00Z">
              <w:rPr>
                <w:rFonts w:ascii="Arial" w:hAnsi="Arial" w:cs="Arial"/>
                <w:sz w:val="16"/>
                <w:szCs w:val="16"/>
              </w:rPr>
            </w:rPrChange>
          </w:rPr>
          <w:t>s</w:t>
        </w:r>
      </w:ins>
      <w:r w:rsidRPr="00E13BC1">
        <w:rPr>
          <w:rFonts w:ascii="Arial" w:eastAsia="Arial" w:hAnsi="Arial" w:cs="Arial"/>
          <w:rPrChange w:id="403" w:author="Denniz Zolnoun" w:date="2016-11-10T15:12:00Z">
            <w:rPr>
              <w:rFonts w:ascii="Arial" w:hAnsi="Arial" w:cs="Arial"/>
              <w:sz w:val="16"/>
              <w:szCs w:val="16"/>
            </w:rPr>
          </w:rPrChange>
        </w:rPr>
        <w:t xml:space="preserve"> of marital status and race, the subgroups of women with and without </w:t>
      </w:r>
      <w:proofErr w:type="spellStart"/>
      <w:r w:rsidRPr="00E13BC1">
        <w:rPr>
          <w:rFonts w:ascii="Arial" w:eastAsia="Arial" w:hAnsi="Arial" w:cs="Arial"/>
          <w:rPrChange w:id="404" w:author="Denniz Zolnoun" w:date="2016-11-10T15:12:00Z">
            <w:rPr>
              <w:rFonts w:ascii="Arial" w:hAnsi="Arial" w:cs="Arial"/>
              <w:sz w:val="16"/>
              <w:szCs w:val="16"/>
            </w:rPr>
          </w:rPrChange>
        </w:rPr>
        <w:t>vestibulodynia</w:t>
      </w:r>
      <w:proofErr w:type="spellEnd"/>
      <w:r w:rsidRPr="00E13BC1">
        <w:rPr>
          <w:rFonts w:ascii="Arial" w:eastAsia="Arial" w:hAnsi="Arial" w:cs="Arial"/>
          <w:rPrChange w:id="405" w:author="Denniz Zolnoun" w:date="2016-11-10T15:12:00Z">
            <w:rPr>
              <w:rFonts w:ascii="Arial" w:hAnsi="Arial" w:cs="Arial"/>
              <w:sz w:val="16"/>
              <w:szCs w:val="16"/>
            </w:rPr>
          </w:rPrChange>
        </w:rPr>
        <w:t xml:space="preserve"> were similar (Table 1).  </w:t>
      </w:r>
    </w:p>
    <w:p w:rsidR="0084305F" w:rsidRDefault="00E13BC1" w:rsidP="0084305F">
      <w:pPr>
        <w:spacing w:line="480" w:lineRule="auto"/>
        <w:ind w:right="-720" w:firstLine="720"/>
        <w:rPr>
          <w:rFonts w:ascii="Arial" w:hAnsi="Arial" w:cs="Arial"/>
        </w:rPr>
      </w:pPr>
      <w:proofErr w:type="gramStart"/>
      <w:ins w:id="406" w:author="Mintz, Council" w:date="2016-11-08T10:42:00Z">
        <w:r w:rsidRPr="00E13BC1">
          <w:rPr>
            <w:rFonts w:ascii="Arial" w:eastAsia="Arial" w:hAnsi="Arial" w:cs="Arial"/>
            <w:rPrChange w:id="407" w:author="Denniz Zolnoun" w:date="2016-11-10T13:50:00Z">
              <w:rPr>
                <w:rFonts w:ascii="Arial" w:hAnsi="Arial" w:cs="Arial"/>
                <w:sz w:val="16"/>
                <w:szCs w:val="16"/>
              </w:rPr>
            </w:rPrChange>
          </w:rPr>
          <w:lastRenderedPageBreak/>
          <w:t>The a</w:t>
        </w:r>
      </w:ins>
      <w:proofErr w:type="gramEnd"/>
      <w:del w:id="408" w:author="Mintz, Council" w:date="2016-11-08T10:41:00Z">
        <w:r w:rsidR="00313924" w:rsidDel="006A12F3">
          <w:rPr>
            <w:rFonts w:ascii="Arial" w:hAnsi="Arial" w:cs="Arial"/>
          </w:rPr>
          <w:delText>A</w:delText>
        </w:r>
      </w:del>
      <w:r w:rsidRPr="00E13BC1">
        <w:rPr>
          <w:rFonts w:ascii="Arial" w:eastAsia="Arial" w:hAnsi="Arial" w:cs="Arial"/>
          <w:rPrChange w:id="409" w:author="Denniz Zolnoun" w:date="2016-11-10T13:50:00Z">
            <w:rPr>
              <w:rFonts w:ascii="Arial" w:hAnsi="Arial" w:cs="Arial"/>
              <w:sz w:val="16"/>
              <w:szCs w:val="16"/>
            </w:rPr>
          </w:rPrChange>
        </w:rPr>
        <w:t>nterior vestibular surface (defined as the mathematical average of measures obtained at sites 2, 10, and 12) was larger than the posterior vestibul</w:t>
      </w:r>
      <w:ins w:id="410" w:author="Mintz, Council" w:date="2016-11-08T10:41:00Z">
        <w:r w:rsidRPr="00E13BC1">
          <w:rPr>
            <w:rFonts w:ascii="Arial" w:eastAsia="Arial" w:hAnsi="Arial" w:cs="Arial"/>
            <w:rPrChange w:id="411" w:author="Denniz Zolnoun" w:date="2016-11-10T13:50:00Z">
              <w:rPr>
                <w:rFonts w:ascii="Arial" w:hAnsi="Arial" w:cs="Arial"/>
                <w:sz w:val="16"/>
                <w:szCs w:val="16"/>
              </w:rPr>
            </w:rPrChange>
          </w:rPr>
          <w:t>ar surface</w:t>
        </w:r>
      </w:ins>
      <w:del w:id="412" w:author="Mintz, Council" w:date="2016-11-08T10:41:00Z">
        <w:r w:rsidR="009F5F7A" w:rsidDel="006A12F3">
          <w:rPr>
            <w:rFonts w:ascii="Arial" w:hAnsi="Arial" w:cs="Arial"/>
          </w:rPr>
          <w:delText>e</w:delText>
        </w:r>
      </w:del>
      <w:r w:rsidRPr="00E13BC1">
        <w:rPr>
          <w:rFonts w:ascii="Arial" w:eastAsia="Arial" w:hAnsi="Arial" w:cs="Arial"/>
          <w:rPrChange w:id="413" w:author="Denniz Zolnoun" w:date="2016-11-10T13:50:00Z">
            <w:rPr>
              <w:rFonts w:ascii="Arial" w:hAnsi="Arial" w:cs="Arial"/>
              <w:sz w:val="16"/>
              <w:szCs w:val="16"/>
            </w:rPr>
          </w:rPrChange>
        </w:rPr>
        <w:t xml:space="preserve"> (</w:t>
      </w:r>
      <w:ins w:id="414" w:author="Mintz, Council" w:date="2016-11-08T10:41:00Z">
        <w:r w:rsidRPr="00E13BC1">
          <w:rPr>
            <w:rFonts w:ascii="Arial" w:eastAsia="Arial" w:hAnsi="Arial" w:cs="Arial"/>
            <w:rPrChange w:id="415" w:author="Denniz Zolnoun" w:date="2016-11-10T13:50:00Z">
              <w:rPr>
                <w:rFonts w:ascii="Arial" w:hAnsi="Arial" w:cs="Arial"/>
                <w:sz w:val="16"/>
                <w:szCs w:val="16"/>
              </w:rPr>
            </w:rPrChange>
          </w:rPr>
          <w:t xml:space="preserve">defined as the mathematical average of measures obtained at sites </w:t>
        </w:r>
      </w:ins>
      <w:del w:id="416" w:author="Mintz, Council" w:date="2016-11-08T10:41:00Z">
        <w:r w:rsidR="009F5F7A" w:rsidDel="006A12F3">
          <w:rPr>
            <w:rFonts w:ascii="Arial" w:hAnsi="Arial" w:cs="Arial"/>
          </w:rPr>
          <w:delText xml:space="preserve">value obtained from averaging measurements from sites </w:delText>
        </w:r>
      </w:del>
      <w:r w:rsidRPr="00E13BC1">
        <w:rPr>
          <w:rFonts w:ascii="Arial" w:eastAsia="Arial" w:hAnsi="Arial" w:cs="Arial"/>
          <w:rPrChange w:id="417" w:author="Denniz Zolnoun" w:date="2016-11-10T13:50:00Z">
            <w:rPr>
              <w:rFonts w:ascii="Arial" w:hAnsi="Arial" w:cs="Arial"/>
              <w:sz w:val="16"/>
              <w:szCs w:val="16"/>
            </w:rPr>
          </w:rPrChange>
        </w:rPr>
        <w:t xml:space="preserve">5, 6, and 7) in all </w:t>
      </w:r>
      <w:ins w:id="418" w:author="Mintz, Council" w:date="2016-11-08T10:42:00Z">
        <w:r w:rsidRPr="00E13BC1">
          <w:rPr>
            <w:rFonts w:ascii="Arial" w:eastAsia="Arial" w:hAnsi="Arial" w:cs="Arial"/>
            <w:rPrChange w:id="419" w:author="Denniz Zolnoun" w:date="2016-11-10T13:50:00Z">
              <w:rPr>
                <w:rFonts w:ascii="Arial" w:hAnsi="Arial" w:cs="Arial"/>
                <w:sz w:val="16"/>
                <w:szCs w:val="16"/>
              </w:rPr>
            </w:rPrChange>
          </w:rPr>
          <w:t xml:space="preserve">the </w:t>
        </w:r>
      </w:ins>
      <w:r w:rsidRPr="00E13BC1">
        <w:rPr>
          <w:rFonts w:ascii="Arial" w:eastAsia="Arial" w:hAnsi="Arial" w:cs="Arial"/>
          <w:rPrChange w:id="420" w:author="Denniz Zolnoun" w:date="2016-11-10T13:50:00Z">
            <w:rPr>
              <w:rFonts w:ascii="Arial" w:hAnsi="Arial" w:cs="Arial"/>
              <w:sz w:val="16"/>
              <w:szCs w:val="16"/>
            </w:rPr>
          </w:rPrChange>
        </w:rPr>
        <w:t>women regardless of the</w:t>
      </w:r>
      <w:ins w:id="421" w:author="Mintz, Council" w:date="2016-11-08T10:42:00Z">
        <w:r w:rsidRPr="00E13BC1">
          <w:rPr>
            <w:rFonts w:ascii="Arial" w:eastAsia="Arial" w:hAnsi="Arial" w:cs="Arial"/>
            <w:rPrChange w:id="422" w:author="Denniz Zolnoun" w:date="2016-11-10T13:50:00Z">
              <w:rPr>
                <w:rFonts w:ascii="Arial" w:hAnsi="Arial" w:cs="Arial"/>
                <w:sz w:val="16"/>
                <w:szCs w:val="16"/>
              </w:rPr>
            </w:rPrChange>
          </w:rPr>
          <w:t>ir</w:t>
        </w:r>
      </w:ins>
      <w:r w:rsidRPr="00E13BC1">
        <w:rPr>
          <w:rFonts w:ascii="Arial" w:eastAsia="Arial" w:hAnsi="Arial" w:cs="Arial"/>
          <w:rPrChange w:id="423" w:author="Denniz Zolnoun" w:date="2016-11-10T13:50:00Z">
            <w:rPr>
              <w:rFonts w:ascii="Arial" w:hAnsi="Arial" w:cs="Arial"/>
              <w:sz w:val="16"/>
              <w:szCs w:val="16"/>
            </w:rPr>
          </w:rPrChange>
        </w:rPr>
        <w:t xml:space="preserve"> case status. </w:t>
      </w:r>
      <w:r w:rsidRPr="00E13BC1">
        <w:rPr>
          <w:rFonts w:ascii="Arial" w:eastAsia="Arial" w:hAnsi="Arial" w:cs="Arial"/>
          <w:highlight w:val="yellow"/>
          <w:rPrChange w:id="424" w:author="Denniz Zolnoun" w:date="2016-11-10T13:50:00Z">
            <w:rPr>
              <w:rFonts w:ascii="Arial" w:hAnsi="Arial" w:cs="Arial"/>
              <w:sz w:val="16"/>
              <w:szCs w:val="16"/>
            </w:rPr>
          </w:rPrChange>
        </w:rPr>
        <w:t>(</w:t>
      </w:r>
      <w:proofErr w:type="gramStart"/>
      <w:r w:rsidRPr="00E13BC1">
        <w:rPr>
          <w:rFonts w:ascii="Arial" w:eastAsia="Arial" w:hAnsi="Arial" w:cs="Arial"/>
          <w:highlight w:val="yellow"/>
          <w:rPrChange w:id="425" w:author="Denniz Zolnoun" w:date="2016-11-10T13:50:00Z">
            <w:rPr>
              <w:rFonts w:ascii="Arial" w:hAnsi="Arial" w:cs="Arial"/>
              <w:sz w:val="16"/>
              <w:szCs w:val="16"/>
            </w:rPr>
          </w:rPrChange>
        </w:rPr>
        <w:t>xxx</w:t>
      </w:r>
      <w:proofErr w:type="gramEnd"/>
      <w:r w:rsidRPr="00E13BC1">
        <w:rPr>
          <w:rFonts w:ascii="Arial" w:eastAsia="Arial" w:hAnsi="Arial" w:cs="Arial"/>
          <w:highlight w:val="yellow"/>
          <w:rPrChange w:id="426" w:author="Denniz Zolnoun" w:date="2016-11-10T13:50:00Z">
            <w:rPr>
              <w:rFonts w:ascii="Arial" w:hAnsi="Arial" w:cs="Arial"/>
              <w:sz w:val="16"/>
              <w:szCs w:val="16"/>
            </w:rPr>
          </w:rPrChange>
        </w:rPr>
        <w:t xml:space="preserve"> I like ending)</w:t>
      </w:r>
      <w:r w:rsidRPr="00E13BC1">
        <w:rPr>
          <w:rFonts w:ascii="Arial" w:eastAsia="Arial" w:hAnsi="Arial" w:cs="Arial"/>
          <w:rPrChange w:id="427" w:author="Denniz Zolnoun" w:date="2016-11-10T13:50:00Z">
            <w:rPr>
              <w:rFonts w:ascii="Arial" w:hAnsi="Arial" w:cs="Arial"/>
              <w:sz w:val="16"/>
              <w:szCs w:val="16"/>
            </w:rPr>
          </w:rPrChange>
        </w:rPr>
        <w:t xml:space="preserve"> </w:t>
      </w:r>
    </w:p>
    <w:p w:rsidR="002C2983" w:rsidRDefault="00E13BC1" w:rsidP="00313924">
      <w:pPr>
        <w:spacing w:line="480" w:lineRule="auto"/>
        <w:ind w:right="-720" w:firstLine="720"/>
        <w:rPr>
          <w:rFonts w:ascii="Arial" w:hAnsi="Arial" w:cs="Arial"/>
        </w:rPr>
      </w:pPr>
      <w:proofErr w:type="gramStart"/>
      <w:r w:rsidRPr="00E13BC1">
        <w:rPr>
          <w:rFonts w:ascii="Arial" w:eastAsia="Arial" w:hAnsi="Arial" w:cs="Arial"/>
          <w:rPrChange w:id="428" w:author="Denniz Zolnoun" w:date="2016-11-10T15:12:00Z">
            <w:rPr>
              <w:rFonts w:ascii="Arial" w:hAnsi="Arial" w:cs="Arial"/>
              <w:sz w:val="16"/>
              <w:szCs w:val="16"/>
            </w:rPr>
          </w:rPrChange>
        </w:rPr>
        <w:t xml:space="preserve">The ratio measure of the anterior to </w:t>
      </w:r>
      <w:ins w:id="429" w:author="Mintz, Council" w:date="2016-11-08T10:43:00Z">
        <w:r w:rsidRPr="00E13BC1">
          <w:rPr>
            <w:rFonts w:ascii="Arial" w:eastAsia="Arial" w:hAnsi="Arial" w:cs="Arial"/>
            <w:rPrChange w:id="430" w:author="Denniz Zolnoun" w:date="2016-11-10T15:12:00Z">
              <w:rPr>
                <w:rFonts w:ascii="Arial" w:hAnsi="Arial" w:cs="Arial"/>
                <w:sz w:val="16"/>
                <w:szCs w:val="16"/>
              </w:rPr>
            </w:rPrChange>
          </w:rPr>
          <w:t xml:space="preserve">the </w:t>
        </w:r>
      </w:ins>
      <w:r w:rsidRPr="00E13BC1">
        <w:rPr>
          <w:rFonts w:ascii="Arial" w:eastAsia="Arial" w:hAnsi="Arial" w:cs="Arial"/>
          <w:rPrChange w:id="431" w:author="Denniz Zolnoun" w:date="2016-11-10T15:12:00Z">
            <w:rPr>
              <w:rFonts w:ascii="Arial" w:hAnsi="Arial" w:cs="Arial"/>
              <w:sz w:val="16"/>
              <w:szCs w:val="16"/>
            </w:rPr>
          </w:rPrChange>
        </w:rPr>
        <w:t xml:space="preserve">posterior vestibule, however, showed three </w:t>
      </w:r>
      <w:proofErr w:type="spellStart"/>
      <w:r w:rsidRPr="00E13BC1">
        <w:rPr>
          <w:rFonts w:ascii="Arial" w:eastAsia="Arial" w:hAnsi="Arial" w:cs="Arial"/>
          <w:rPrChange w:id="432" w:author="Denniz Zolnoun" w:date="2016-11-10T15:12:00Z">
            <w:rPr>
              <w:rFonts w:ascii="Arial" w:hAnsi="Arial" w:cs="Arial"/>
              <w:sz w:val="16"/>
              <w:szCs w:val="16"/>
            </w:rPr>
          </w:rPrChange>
        </w:rPr>
        <w:t>morphometric</w:t>
      </w:r>
      <w:proofErr w:type="spellEnd"/>
      <w:r w:rsidRPr="00E13BC1">
        <w:rPr>
          <w:rFonts w:ascii="Arial" w:eastAsia="Arial" w:hAnsi="Arial" w:cs="Arial"/>
          <w:rPrChange w:id="433" w:author="Denniz Zolnoun" w:date="2016-11-10T15:12:00Z">
            <w:rPr>
              <w:rFonts w:ascii="Arial" w:hAnsi="Arial" w:cs="Arial"/>
              <w:sz w:val="16"/>
              <w:szCs w:val="16"/>
            </w:rPr>
          </w:rPrChange>
        </w:rPr>
        <w:t xml:space="preserve"> patterns (discussed in </w:t>
      </w:r>
      <w:ins w:id="434" w:author="Mintz, Council" w:date="2016-11-08T10:43:00Z">
        <w:r w:rsidRPr="00E13BC1">
          <w:rPr>
            <w:rFonts w:ascii="Arial" w:eastAsia="Arial" w:hAnsi="Arial" w:cs="Arial"/>
            <w:rPrChange w:id="435" w:author="Denniz Zolnoun" w:date="2016-11-10T15:12:00Z">
              <w:rPr>
                <w:rFonts w:ascii="Arial" w:hAnsi="Arial" w:cs="Arial"/>
                <w:sz w:val="16"/>
                <w:szCs w:val="16"/>
              </w:rPr>
            </w:rPrChange>
          </w:rPr>
          <w:t xml:space="preserve">a </w:t>
        </w:r>
      </w:ins>
      <w:r w:rsidRPr="00E13BC1">
        <w:rPr>
          <w:rFonts w:ascii="Arial" w:eastAsia="Arial" w:hAnsi="Arial" w:cs="Arial"/>
          <w:rPrChange w:id="436" w:author="Denniz Zolnoun" w:date="2016-11-10T15:12:00Z">
            <w:rPr>
              <w:rFonts w:ascii="Arial" w:hAnsi="Arial" w:cs="Arial"/>
              <w:sz w:val="16"/>
              <w:szCs w:val="16"/>
            </w:rPr>
          </w:rPrChange>
        </w:rPr>
        <w:t>later section).</w:t>
      </w:r>
      <w:proofErr w:type="gramEnd"/>
      <w:r w:rsidRPr="00E13BC1">
        <w:rPr>
          <w:rFonts w:ascii="Arial" w:eastAsia="Arial" w:hAnsi="Arial" w:cs="Arial"/>
          <w:rPrChange w:id="437" w:author="Denniz Zolnoun" w:date="2016-11-10T15:12:00Z">
            <w:rPr>
              <w:rFonts w:ascii="Arial" w:hAnsi="Arial" w:cs="Arial"/>
              <w:sz w:val="16"/>
              <w:szCs w:val="16"/>
            </w:rPr>
          </w:rPrChange>
        </w:rPr>
        <w:t xml:space="preserve"> This ratio measure, however, was not different between the two group</w:t>
      </w:r>
      <w:ins w:id="438" w:author="Mintz, Council" w:date="2016-11-08T10:43:00Z">
        <w:r w:rsidRPr="00E13BC1">
          <w:rPr>
            <w:rFonts w:ascii="Arial" w:eastAsia="Arial" w:hAnsi="Arial" w:cs="Arial"/>
            <w:rPrChange w:id="439" w:author="Denniz Zolnoun" w:date="2016-11-10T15:12:00Z">
              <w:rPr>
                <w:rFonts w:ascii="Arial" w:hAnsi="Arial" w:cs="Arial"/>
                <w:sz w:val="16"/>
                <w:szCs w:val="16"/>
              </w:rPr>
            </w:rPrChange>
          </w:rPr>
          <w:t>s</w:t>
        </w:r>
      </w:ins>
      <w:r w:rsidRPr="00E13BC1">
        <w:rPr>
          <w:rFonts w:ascii="Arial" w:eastAsia="Arial" w:hAnsi="Arial" w:cs="Arial"/>
          <w:rPrChange w:id="440" w:author="Denniz Zolnoun" w:date="2016-11-10T15:12:00Z">
            <w:rPr>
              <w:rFonts w:ascii="Arial" w:hAnsi="Arial" w:cs="Arial"/>
              <w:sz w:val="16"/>
              <w:szCs w:val="16"/>
            </w:rPr>
          </w:rPrChange>
        </w:rPr>
        <w:t xml:space="preserve"> of women with or without </w:t>
      </w:r>
      <w:proofErr w:type="spellStart"/>
      <w:r w:rsidRPr="00E13BC1">
        <w:rPr>
          <w:rFonts w:ascii="Arial" w:eastAsia="Arial" w:hAnsi="Arial" w:cs="Arial"/>
          <w:rPrChange w:id="441" w:author="Denniz Zolnoun" w:date="2016-11-10T15:12:00Z">
            <w:rPr>
              <w:rFonts w:ascii="Arial" w:hAnsi="Arial" w:cs="Arial"/>
              <w:sz w:val="16"/>
              <w:szCs w:val="16"/>
            </w:rPr>
          </w:rPrChange>
        </w:rPr>
        <w:t>vestibulodynia</w:t>
      </w:r>
      <w:proofErr w:type="spellEnd"/>
      <w:r w:rsidRPr="00E13BC1">
        <w:rPr>
          <w:rFonts w:ascii="Arial" w:eastAsia="Arial" w:hAnsi="Arial" w:cs="Arial"/>
          <w:rPrChange w:id="442" w:author="Denniz Zolnoun" w:date="2016-11-10T15:12:00Z">
            <w:rPr>
              <w:rFonts w:ascii="Arial" w:hAnsi="Arial" w:cs="Arial"/>
              <w:sz w:val="16"/>
              <w:szCs w:val="16"/>
            </w:rPr>
          </w:rPrChange>
        </w:rPr>
        <w:t>.</w:t>
      </w:r>
    </w:p>
    <w:p w:rsidR="00360F5D" w:rsidRDefault="00E13BC1" w:rsidP="007D2591">
      <w:pPr>
        <w:spacing w:line="480" w:lineRule="auto"/>
        <w:ind w:right="-720" w:firstLine="720"/>
        <w:rPr>
          <w:rFonts w:ascii="Arial" w:hAnsi="Arial" w:cs="Arial"/>
        </w:rPr>
      </w:pPr>
      <w:r w:rsidRPr="00E13BC1">
        <w:rPr>
          <w:rFonts w:ascii="Arial" w:eastAsia="Arial" w:hAnsi="Arial" w:cs="Arial"/>
          <w:rPrChange w:id="443" w:author="Denniz Zolnoun" w:date="2016-11-10T15:12:00Z">
            <w:rPr>
              <w:rFonts w:ascii="Arial" w:hAnsi="Arial" w:cs="Arial"/>
              <w:sz w:val="16"/>
              <w:szCs w:val="16"/>
            </w:rPr>
          </w:rPrChange>
        </w:rPr>
        <w:t xml:space="preserve">We similarly did not observe any differences in 6 static measures of the vestibule (Table 1). Unlike static measures, however, we did find significant differences between the two groups in dynamic measures of the vestibule, especially at </w:t>
      </w:r>
      <w:ins w:id="444" w:author="Mintz, Council" w:date="2016-11-08T10:44:00Z">
        <w:r w:rsidRPr="00E13BC1">
          <w:rPr>
            <w:rFonts w:ascii="Arial" w:eastAsia="Arial" w:hAnsi="Arial" w:cs="Arial"/>
            <w:rPrChange w:id="445" w:author="Denniz Zolnoun" w:date="2016-11-10T15:12:00Z">
              <w:rPr>
                <w:rFonts w:ascii="Arial" w:hAnsi="Arial" w:cs="Arial"/>
                <w:sz w:val="16"/>
                <w:szCs w:val="16"/>
              </w:rPr>
            </w:rPrChange>
          </w:rPr>
          <w:t xml:space="preserve">the </w:t>
        </w:r>
      </w:ins>
      <w:commentRangeStart w:id="446"/>
      <w:r w:rsidRPr="00E13BC1">
        <w:rPr>
          <w:rFonts w:ascii="Arial" w:eastAsia="Arial" w:hAnsi="Arial" w:cs="Arial"/>
          <w:rPrChange w:id="447" w:author="Denniz Zolnoun" w:date="2016-11-10T15:12:00Z">
            <w:rPr>
              <w:rFonts w:ascii="Arial" w:hAnsi="Arial" w:cs="Arial"/>
              <w:sz w:val="16"/>
              <w:szCs w:val="16"/>
            </w:rPr>
          </w:rPrChange>
        </w:rPr>
        <w:t xml:space="preserve">6 </w:t>
      </w:r>
      <w:ins w:id="448" w:author="Mintz, Council" w:date="2016-11-08T10:44:00Z">
        <w:r w:rsidRPr="00E13BC1">
          <w:rPr>
            <w:rFonts w:ascii="Arial" w:eastAsia="Arial" w:hAnsi="Arial" w:cs="Arial"/>
            <w:rPrChange w:id="449" w:author="Denniz Zolnoun" w:date="2016-11-10T15:12:00Z">
              <w:rPr>
                <w:rFonts w:ascii="Arial" w:hAnsi="Arial" w:cs="Arial"/>
                <w:sz w:val="16"/>
                <w:szCs w:val="16"/>
              </w:rPr>
            </w:rPrChange>
          </w:rPr>
          <w:t>o</w:t>
        </w:r>
      </w:ins>
      <w:del w:id="450" w:author="Mintz, Council" w:date="2016-11-08T10:44:00Z">
        <w:r w:rsidR="00EF1E4C" w:rsidDel="009311F6">
          <w:rPr>
            <w:rFonts w:ascii="Arial" w:hAnsi="Arial" w:cs="Arial"/>
          </w:rPr>
          <w:delText>O</w:delText>
        </w:r>
      </w:del>
      <w:r w:rsidRPr="00E13BC1">
        <w:rPr>
          <w:rFonts w:ascii="Arial" w:eastAsia="Arial" w:hAnsi="Arial" w:cs="Arial"/>
          <w:rPrChange w:id="451" w:author="Denniz Zolnoun" w:date="2016-11-10T15:12:00Z">
            <w:rPr>
              <w:rFonts w:ascii="Arial" w:hAnsi="Arial" w:cs="Arial"/>
              <w:sz w:val="16"/>
              <w:szCs w:val="16"/>
            </w:rPr>
          </w:rPrChange>
        </w:rPr>
        <w:t xml:space="preserve">’clock </w:t>
      </w:r>
      <w:commentRangeEnd w:id="446"/>
      <w:r w:rsidR="009311F6">
        <w:rPr>
          <w:rStyle w:val="CommentReference"/>
          <w:rFonts w:eastAsiaTheme="minorEastAsia"/>
        </w:rPr>
        <w:commentReference w:id="446"/>
      </w:r>
      <w:r w:rsidRPr="00E13BC1">
        <w:rPr>
          <w:rFonts w:ascii="Arial" w:eastAsia="Arial" w:hAnsi="Arial" w:cs="Arial"/>
          <w:rPrChange w:id="452" w:author="Denniz Zolnoun" w:date="2016-11-10T15:12:00Z">
            <w:rPr>
              <w:rFonts w:ascii="Arial" w:hAnsi="Arial" w:cs="Arial"/>
              <w:sz w:val="16"/>
              <w:szCs w:val="16"/>
            </w:rPr>
          </w:rPrChange>
        </w:rPr>
        <w:t xml:space="preserve">position. Specifically, women with </w:t>
      </w:r>
      <w:proofErr w:type="spellStart"/>
      <w:r w:rsidRPr="00E13BC1">
        <w:rPr>
          <w:rFonts w:ascii="Arial" w:eastAsia="Arial" w:hAnsi="Arial" w:cs="Arial"/>
          <w:rPrChange w:id="453" w:author="Denniz Zolnoun" w:date="2016-11-10T15:12:00Z">
            <w:rPr>
              <w:rFonts w:ascii="Arial" w:hAnsi="Arial" w:cs="Arial"/>
              <w:sz w:val="16"/>
              <w:szCs w:val="16"/>
            </w:rPr>
          </w:rPrChange>
        </w:rPr>
        <w:t>vestibulodynia</w:t>
      </w:r>
      <w:proofErr w:type="spellEnd"/>
      <w:r w:rsidRPr="00E13BC1">
        <w:rPr>
          <w:rFonts w:ascii="Arial" w:eastAsia="Arial" w:hAnsi="Arial" w:cs="Arial"/>
          <w:rPrChange w:id="454" w:author="Denniz Zolnoun" w:date="2016-11-10T15:12:00Z">
            <w:rPr>
              <w:rFonts w:ascii="Arial" w:hAnsi="Arial" w:cs="Arial"/>
              <w:sz w:val="16"/>
              <w:szCs w:val="16"/>
            </w:rPr>
          </w:rPrChange>
        </w:rPr>
        <w:t xml:space="preserve"> had a shorter functional length at </w:t>
      </w:r>
      <w:ins w:id="455" w:author="Mintz, Council" w:date="2016-11-08T10:44:00Z">
        <w:r w:rsidRPr="00E13BC1">
          <w:rPr>
            <w:rFonts w:ascii="Arial" w:eastAsia="Arial" w:hAnsi="Arial" w:cs="Arial"/>
            <w:rPrChange w:id="456" w:author="Denniz Zolnoun" w:date="2016-11-10T15:12:00Z">
              <w:rPr>
                <w:rFonts w:ascii="Arial" w:hAnsi="Arial" w:cs="Arial"/>
                <w:sz w:val="16"/>
                <w:szCs w:val="16"/>
              </w:rPr>
            </w:rPrChange>
          </w:rPr>
          <w:t xml:space="preserve">the </w:t>
        </w:r>
      </w:ins>
      <w:r w:rsidRPr="00E13BC1">
        <w:rPr>
          <w:rFonts w:ascii="Arial" w:eastAsia="Arial" w:hAnsi="Arial" w:cs="Arial"/>
          <w:rPrChange w:id="457" w:author="Denniz Zolnoun" w:date="2016-11-10T15:12:00Z">
            <w:rPr>
              <w:rFonts w:ascii="Arial" w:hAnsi="Arial" w:cs="Arial"/>
              <w:sz w:val="16"/>
              <w:szCs w:val="16"/>
            </w:rPr>
          </w:rPrChange>
        </w:rPr>
        <w:t xml:space="preserve">6 o’clock position of the </w:t>
      </w:r>
      <w:proofErr w:type="spellStart"/>
      <w:r w:rsidRPr="00E13BC1">
        <w:rPr>
          <w:rFonts w:ascii="Arial" w:eastAsia="Arial" w:hAnsi="Arial" w:cs="Arial"/>
          <w:rPrChange w:id="458" w:author="Denniz Zolnoun" w:date="2016-11-10T15:12:00Z">
            <w:rPr>
              <w:rFonts w:ascii="Arial" w:hAnsi="Arial" w:cs="Arial"/>
              <w:sz w:val="16"/>
              <w:szCs w:val="16"/>
            </w:rPr>
          </w:rPrChange>
        </w:rPr>
        <w:t>introitus</w:t>
      </w:r>
      <w:proofErr w:type="spellEnd"/>
      <w:r w:rsidRPr="00E13BC1">
        <w:rPr>
          <w:rFonts w:ascii="Arial" w:eastAsia="Arial" w:hAnsi="Arial" w:cs="Arial"/>
          <w:rPrChange w:id="459" w:author="Denniz Zolnoun" w:date="2016-11-10T15:12:00Z">
            <w:rPr>
              <w:rFonts w:ascii="Arial" w:hAnsi="Arial" w:cs="Arial"/>
              <w:sz w:val="16"/>
              <w:szCs w:val="16"/>
            </w:rPr>
          </w:rPrChange>
        </w:rPr>
        <w:t xml:space="preserve"> (1.91</w:t>
      </w:r>
      <w:commentRangeStart w:id="460"/>
      <w:ins w:id="461" w:author="farage.ma" w:date="2016-11-11T12:49:00Z">
        <w:r w:rsidR="00F375A7">
          <w:rPr>
            <w:rFonts w:ascii="Arial" w:eastAsia="Arial" w:hAnsi="Arial" w:cs="Arial"/>
          </w:rPr>
          <w:t xml:space="preserve"> cm</w:t>
        </w:r>
      </w:ins>
      <w:ins w:id="462" w:author="farage.ma" w:date="2016-11-11T12:50:00Z">
        <w:r w:rsidR="00F375A7">
          <w:rPr>
            <w:rFonts w:ascii="Arial" w:eastAsia="Arial" w:hAnsi="Arial" w:cs="Arial"/>
          </w:rPr>
          <w:t xml:space="preserve"> </w:t>
        </w:r>
        <w:r w:rsidR="00F375A7" w:rsidRPr="00F375A7">
          <w:rPr>
            <w:rFonts w:ascii="Arial" w:eastAsia="Arial" w:hAnsi="Arial" w:cs="Arial"/>
            <w:u w:val="single"/>
          </w:rPr>
          <w:t>+</w:t>
        </w:r>
        <w:r w:rsidR="00F375A7">
          <w:rPr>
            <w:rFonts w:ascii="Arial" w:hAnsi="Arial" w:cs="Arial"/>
          </w:rPr>
          <w:t>SE?</w:t>
        </w:r>
      </w:ins>
      <w:ins w:id="463" w:author="farage.ma" w:date="2016-11-11T12:49:00Z">
        <w:r w:rsidR="00F375A7">
          <w:rPr>
            <w:rFonts w:ascii="Arial" w:eastAsia="Arial" w:hAnsi="Arial" w:cs="Arial"/>
          </w:rPr>
          <w:t>?</w:t>
        </w:r>
      </w:ins>
      <w:r w:rsidRPr="00E13BC1">
        <w:rPr>
          <w:rFonts w:ascii="Arial" w:eastAsia="Arial" w:hAnsi="Arial" w:cs="Arial"/>
          <w:rPrChange w:id="464" w:author="Denniz Zolnoun" w:date="2016-11-10T15:12:00Z">
            <w:rPr>
              <w:rFonts w:ascii="Arial" w:hAnsi="Arial" w:cs="Arial"/>
              <w:sz w:val="16"/>
              <w:szCs w:val="16"/>
            </w:rPr>
          </w:rPrChange>
        </w:rPr>
        <w:t xml:space="preserve"> </w:t>
      </w:r>
      <w:proofErr w:type="spellStart"/>
      <w:r w:rsidRPr="00E13BC1">
        <w:rPr>
          <w:rFonts w:ascii="Arial" w:eastAsia="Arial" w:hAnsi="Arial" w:cs="Arial"/>
          <w:rPrChange w:id="465" w:author="Denniz Zolnoun" w:date="2016-11-10T15:12:00Z">
            <w:rPr>
              <w:rFonts w:ascii="Arial" w:hAnsi="Arial" w:cs="Arial"/>
              <w:sz w:val="16"/>
              <w:szCs w:val="16"/>
            </w:rPr>
          </w:rPrChange>
        </w:rPr>
        <w:t>vs</w:t>
      </w:r>
      <w:proofErr w:type="spellEnd"/>
      <w:r w:rsidRPr="00E13BC1">
        <w:rPr>
          <w:rFonts w:ascii="Arial" w:eastAsia="Arial" w:hAnsi="Arial" w:cs="Arial"/>
          <w:rPrChange w:id="466" w:author="Denniz Zolnoun" w:date="2016-11-10T15:12:00Z">
            <w:rPr>
              <w:rFonts w:ascii="Arial" w:hAnsi="Arial" w:cs="Arial"/>
              <w:sz w:val="16"/>
              <w:szCs w:val="16"/>
            </w:rPr>
          </w:rPrChange>
        </w:rPr>
        <w:t xml:space="preserve"> 2.21</w:t>
      </w:r>
      <w:ins w:id="467" w:author="farage.ma" w:date="2016-11-11T12:49:00Z">
        <w:r w:rsidR="00F375A7">
          <w:rPr>
            <w:rFonts w:ascii="Arial" w:eastAsia="Arial" w:hAnsi="Arial" w:cs="Arial"/>
          </w:rPr>
          <w:t xml:space="preserve"> cm </w:t>
        </w:r>
        <w:r w:rsidR="00F375A7" w:rsidRPr="00F375A7">
          <w:rPr>
            <w:rFonts w:ascii="Arial" w:eastAsia="Arial" w:hAnsi="Arial" w:cs="Arial"/>
            <w:u w:val="single"/>
            <w:rPrChange w:id="468" w:author="farage.ma" w:date="2016-11-11T12:49:00Z">
              <w:rPr>
                <w:rFonts w:ascii="Arial" w:eastAsia="Arial" w:hAnsi="Arial" w:cs="Arial"/>
              </w:rPr>
            </w:rPrChange>
          </w:rPr>
          <w:t>+</w:t>
        </w:r>
      </w:ins>
      <w:del w:id="469" w:author="Mintz, Council" w:date="2016-11-08T10:44:00Z">
        <w:r w:rsidR="00B554A0" w:rsidDel="009311F6">
          <w:rPr>
            <w:rFonts w:ascii="Arial" w:hAnsi="Arial" w:cs="Arial"/>
          </w:rPr>
          <w:delText xml:space="preserve"> </w:delText>
        </w:r>
      </w:del>
      <w:ins w:id="470" w:author="farage.ma" w:date="2016-11-11T12:49:00Z">
        <w:r w:rsidR="00F375A7">
          <w:rPr>
            <w:rFonts w:ascii="Arial" w:hAnsi="Arial" w:cs="Arial"/>
          </w:rPr>
          <w:t>SE</w:t>
        </w:r>
      </w:ins>
      <w:commentRangeEnd w:id="460"/>
      <w:ins w:id="471" w:author="farage.ma" w:date="2016-11-11T12:50:00Z">
        <w:r w:rsidR="00F375A7">
          <w:rPr>
            <w:rStyle w:val="CommentReference"/>
            <w:rFonts w:eastAsiaTheme="minorEastAsia"/>
          </w:rPr>
          <w:commentReference w:id="460"/>
        </w:r>
      </w:ins>
      <w:proofErr w:type="gramStart"/>
      <w:ins w:id="472" w:author="farage.ma" w:date="2016-11-11T12:49:00Z">
        <w:r w:rsidR="00F375A7">
          <w:rPr>
            <w:rFonts w:ascii="Arial" w:hAnsi="Arial" w:cs="Arial"/>
          </w:rPr>
          <w:t>?</w:t>
        </w:r>
      </w:ins>
      <w:r w:rsidRPr="00E13BC1">
        <w:rPr>
          <w:rFonts w:ascii="Arial" w:eastAsia="Arial" w:hAnsi="Arial" w:cs="Arial"/>
          <w:rPrChange w:id="473" w:author="Denniz Zolnoun" w:date="2016-11-10T15:12:00Z">
            <w:rPr>
              <w:rFonts w:ascii="Arial" w:hAnsi="Arial" w:cs="Arial"/>
              <w:sz w:val="16"/>
              <w:szCs w:val="16"/>
            </w:rPr>
          </w:rPrChange>
        </w:rPr>
        <w:t>,</w:t>
      </w:r>
      <w:proofErr w:type="gramEnd"/>
      <w:r w:rsidRPr="00E13BC1">
        <w:rPr>
          <w:rFonts w:ascii="Arial" w:eastAsia="Arial" w:hAnsi="Arial" w:cs="Arial"/>
          <w:rPrChange w:id="474" w:author="Denniz Zolnoun" w:date="2016-11-10T15:12:00Z">
            <w:rPr>
              <w:rFonts w:ascii="Arial" w:hAnsi="Arial" w:cs="Arial"/>
              <w:sz w:val="16"/>
              <w:szCs w:val="16"/>
            </w:rPr>
          </w:rPrChange>
        </w:rPr>
        <w:t xml:space="preserve"> p = 0.023) compared to the pain free comparison group (Table 2). The remaining two sites (along the y-axis) were less robust and did not quite reach statistical significance (p= 0.086) in two-tailed tests, but were significant in the expected direction in </w:t>
      </w:r>
      <w:commentRangeStart w:id="475"/>
      <w:r w:rsidRPr="00E13BC1">
        <w:rPr>
          <w:rFonts w:ascii="Arial" w:eastAsia="Arial" w:hAnsi="Arial" w:cs="Arial"/>
          <w:rPrChange w:id="476" w:author="Denniz Zolnoun" w:date="2016-11-10T15:12:00Z">
            <w:rPr>
              <w:rFonts w:ascii="Arial" w:hAnsi="Arial" w:cs="Arial"/>
              <w:sz w:val="16"/>
              <w:szCs w:val="16"/>
            </w:rPr>
          </w:rPrChange>
        </w:rPr>
        <w:t xml:space="preserve">one-tailed tests (p= .043), with women in the </w:t>
      </w:r>
      <w:proofErr w:type="spellStart"/>
      <w:r w:rsidRPr="00E13BC1">
        <w:rPr>
          <w:rFonts w:ascii="Arial" w:eastAsia="Arial" w:hAnsi="Arial" w:cs="Arial"/>
          <w:rPrChange w:id="477" w:author="Denniz Zolnoun" w:date="2016-11-10T15:12:00Z">
            <w:rPr>
              <w:rFonts w:ascii="Arial" w:hAnsi="Arial" w:cs="Arial"/>
              <w:sz w:val="16"/>
              <w:szCs w:val="16"/>
            </w:rPr>
          </w:rPrChange>
        </w:rPr>
        <w:t>vestibulodynia</w:t>
      </w:r>
      <w:proofErr w:type="spellEnd"/>
      <w:r w:rsidRPr="00E13BC1">
        <w:rPr>
          <w:rFonts w:ascii="Arial" w:eastAsia="Arial" w:hAnsi="Arial" w:cs="Arial"/>
          <w:rPrChange w:id="478" w:author="Denniz Zolnoun" w:date="2016-11-10T15:12:00Z">
            <w:rPr>
              <w:rFonts w:ascii="Arial" w:hAnsi="Arial" w:cs="Arial"/>
              <w:sz w:val="16"/>
              <w:szCs w:val="16"/>
            </w:rPr>
          </w:rPrChange>
        </w:rPr>
        <w:t xml:space="preserve"> group having shorter distances</w:t>
      </w:r>
      <w:del w:id="479" w:author="Mintz, Council" w:date="2016-11-08T10:45:00Z">
        <w:r w:rsidR="00B554A0" w:rsidDel="009311F6">
          <w:rPr>
            <w:rFonts w:ascii="Arial" w:hAnsi="Arial" w:cs="Arial"/>
          </w:rPr>
          <w:delText>.</w:delText>
        </w:r>
      </w:del>
      <w:r w:rsidRPr="00E13BC1">
        <w:rPr>
          <w:rFonts w:ascii="Arial" w:eastAsia="Arial" w:hAnsi="Arial" w:cs="Arial"/>
          <w:rPrChange w:id="480" w:author="Denniz Zolnoun" w:date="2016-11-10T15:12:00Z">
            <w:rPr>
              <w:rFonts w:ascii="Arial" w:hAnsi="Arial" w:cs="Arial"/>
              <w:sz w:val="16"/>
              <w:szCs w:val="16"/>
            </w:rPr>
          </w:rPrChange>
        </w:rPr>
        <w:t xml:space="preserve"> </w:t>
      </w:r>
      <w:commentRangeEnd w:id="475"/>
      <w:r w:rsidR="00B554A0">
        <w:rPr>
          <w:rStyle w:val="CommentReference"/>
          <w:rFonts w:eastAsiaTheme="minorEastAsia"/>
        </w:rPr>
        <w:commentReference w:id="475"/>
      </w:r>
      <w:r w:rsidRPr="00E13BC1">
        <w:rPr>
          <w:rFonts w:ascii="Arial" w:eastAsia="Arial" w:hAnsi="Arial" w:cs="Arial"/>
          <w:rPrChange w:id="481" w:author="Denniz Zolnoun" w:date="2016-11-10T15:12:00Z">
            <w:rPr>
              <w:rFonts w:ascii="Arial" w:hAnsi="Arial" w:cs="Arial"/>
              <w:sz w:val="16"/>
              <w:szCs w:val="16"/>
            </w:rPr>
          </w:rPrChange>
        </w:rPr>
        <w:t xml:space="preserve">(see discussion). </w:t>
      </w:r>
    </w:p>
    <w:p w:rsidR="00F651DE" w:rsidRDefault="0087241F" w:rsidP="00FE0D9F">
      <w:pPr>
        <w:spacing w:line="480" w:lineRule="auto"/>
        <w:ind w:right="-720"/>
        <w:rPr>
          <w:rFonts w:ascii="Arial" w:hAnsi="Arial" w:cs="Arial"/>
        </w:rPr>
      </w:pPr>
      <w:r>
        <w:rPr>
          <w:rFonts w:ascii="Arial" w:hAnsi="Arial" w:cs="Arial"/>
        </w:rPr>
        <w:tab/>
      </w:r>
      <w:r w:rsidR="00F651DE" w:rsidRPr="007D023B">
        <w:rPr>
          <w:rFonts w:ascii="Arial" w:eastAsia="Arial" w:hAnsi="Arial" w:cs="Arial"/>
        </w:rPr>
        <w:t>W</w:t>
      </w:r>
      <w:r w:rsidR="00E25BD5" w:rsidRPr="007D023B">
        <w:rPr>
          <w:rFonts w:ascii="Arial" w:eastAsia="Arial" w:hAnsi="Arial" w:cs="Arial"/>
        </w:rPr>
        <w:t xml:space="preserve">e identified </w:t>
      </w:r>
      <w:ins w:id="482" w:author="Mintz, Council" w:date="2016-11-08T10:47:00Z">
        <w:r w:rsidR="009311F6">
          <w:rPr>
            <w:rFonts w:ascii="Arial" w:eastAsia="Arial" w:hAnsi="Arial" w:cs="Arial"/>
          </w:rPr>
          <w:t>three</w:t>
        </w:r>
      </w:ins>
      <w:del w:id="483" w:author="Mintz, Council" w:date="2016-11-08T10:47:00Z">
        <w:r w:rsidR="00E25BD5" w:rsidRPr="007D023B" w:rsidDel="009311F6">
          <w:rPr>
            <w:rFonts w:ascii="Arial" w:eastAsia="Arial" w:hAnsi="Arial" w:cs="Arial"/>
          </w:rPr>
          <w:delText>3</w:delText>
        </w:r>
      </w:del>
      <w:r w:rsidR="00E25BD5" w:rsidRPr="007D023B">
        <w:rPr>
          <w:rFonts w:ascii="Arial" w:eastAsia="Arial" w:hAnsi="Arial" w:cs="Arial"/>
        </w:rPr>
        <w:t xml:space="preserve"> distinct </w:t>
      </w:r>
      <w:r w:rsidRPr="007D023B">
        <w:rPr>
          <w:rFonts w:ascii="Arial" w:eastAsia="Arial" w:hAnsi="Arial" w:cs="Arial"/>
        </w:rPr>
        <w:t>c</w:t>
      </w:r>
      <w:r w:rsidR="000204F1" w:rsidRPr="007D023B">
        <w:rPr>
          <w:rFonts w:ascii="Arial" w:eastAsia="Arial" w:hAnsi="Arial" w:cs="Arial"/>
        </w:rPr>
        <w:t>lasses</w:t>
      </w:r>
      <w:r w:rsidR="00E25BD5" w:rsidRPr="007D023B">
        <w:rPr>
          <w:rFonts w:ascii="Arial" w:eastAsia="Arial" w:hAnsi="Arial" w:cs="Arial"/>
        </w:rPr>
        <w:t xml:space="preserve"> of </w:t>
      </w:r>
      <w:r w:rsidRPr="007D023B">
        <w:rPr>
          <w:rFonts w:ascii="Arial" w:eastAsia="Arial" w:hAnsi="Arial" w:cs="Arial"/>
        </w:rPr>
        <w:t xml:space="preserve">the </w:t>
      </w:r>
      <w:r w:rsidR="00E25BD5" w:rsidRPr="007D023B">
        <w:rPr>
          <w:rFonts w:ascii="Arial" w:eastAsia="Arial" w:hAnsi="Arial" w:cs="Arial"/>
        </w:rPr>
        <w:t>vestibule using cluster analysis</w:t>
      </w:r>
      <w:r w:rsidR="000204F1" w:rsidRPr="007D023B">
        <w:rPr>
          <w:rFonts w:ascii="Arial" w:eastAsia="Arial" w:hAnsi="Arial" w:cs="Arial"/>
        </w:rPr>
        <w:t xml:space="preserve">, hereon called </w:t>
      </w:r>
      <w:r w:rsidR="009D3A8D" w:rsidRPr="007D023B">
        <w:rPr>
          <w:rFonts w:ascii="Arial" w:eastAsia="Arial" w:hAnsi="Arial" w:cs="Arial"/>
        </w:rPr>
        <w:t>Class I</w:t>
      </w:r>
      <w:r w:rsidR="000204F1" w:rsidRPr="007D023B">
        <w:rPr>
          <w:rFonts w:ascii="Arial" w:eastAsia="Arial" w:hAnsi="Arial" w:cs="Arial"/>
        </w:rPr>
        <w:t xml:space="preserve">, II, III.  Class I consisted of women with the </w:t>
      </w:r>
      <w:commentRangeStart w:id="484"/>
      <w:r w:rsidR="000204F1" w:rsidRPr="007D023B">
        <w:rPr>
          <w:rFonts w:ascii="Arial" w:eastAsia="Arial" w:hAnsi="Arial" w:cs="Arial"/>
        </w:rPr>
        <w:t>largest differen</w:t>
      </w:r>
      <w:r w:rsidRPr="007D023B">
        <w:rPr>
          <w:rFonts w:ascii="Arial" w:eastAsia="Arial" w:hAnsi="Arial" w:cs="Arial"/>
        </w:rPr>
        <w:t>ce</w:t>
      </w:r>
      <w:r w:rsidR="000204F1" w:rsidRPr="007D023B">
        <w:rPr>
          <w:rFonts w:ascii="Arial" w:eastAsia="Arial" w:hAnsi="Arial" w:cs="Arial"/>
        </w:rPr>
        <w:t xml:space="preserve"> </w:t>
      </w:r>
      <w:commentRangeEnd w:id="484"/>
      <w:r w:rsidR="00F375A7">
        <w:rPr>
          <w:rStyle w:val="CommentReference"/>
          <w:rFonts w:eastAsiaTheme="minorEastAsia"/>
        </w:rPr>
        <w:commentReference w:id="484"/>
      </w:r>
      <w:r w:rsidR="000204F1" w:rsidRPr="007D023B">
        <w:rPr>
          <w:rFonts w:ascii="Arial" w:eastAsia="Arial" w:hAnsi="Arial" w:cs="Arial"/>
        </w:rPr>
        <w:t xml:space="preserve">between </w:t>
      </w:r>
      <w:ins w:id="485" w:author="Mintz, Council" w:date="2016-11-08T10:45:00Z">
        <w:r w:rsidR="009311F6">
          <w:rPr>
            <w:rFonts w:ascii="Arial" w:eastAsia="Arial" w:hAnsi="Arial" w:cs="Arial"/>
          </w:rPr>
          <w:t xml:space="preserve">the </w:t>
        </w:r>
      </w:ins>
      <w:r w:rsidR="002F5392" w:rsidRPr="007D023B">
        <w:rPr>
          <w:rFonts w:ascii="Arial" w:eastAsia="Arial" w:hAnsi="Arial" w:cs="Arial"/>
        </w:rPr>
        <w:t>anterior</w:t>
      </w:r>
      <w:r w:rsidR="000204F1" w:rsidRPr="007D023B">
        <w:rPr>
          <w:rFonts w:ascii="Arial" w:eastAsia="Arial" w:hAnsi="Arial" w:cs="Arial"/>
        </w:rPr>
        <w:t xml:space="preserve"> and </w:t>
      </w:r>
      <w:r w:rsidR="002F5392" w:rsidRPr="007D023B">
        <w:rPr>
          <w:rFonts w:ascii="Arial" w:eastAsia="Arial" w:hAnsi="Arial" w:cs="Arial"/>
        </w:rPr>
        <w:t>posterior</w:t>
      </w:r>
      <w:r w:rsidR="000204F1" w:rsidRPr="007D023B">
        <w:rPr>
          <w:rFonts w:ascii="Arial" w:eastAsia="Arial" w:hAnsi="Arial" w:cs="Arial"/>
        </w:rPr>
        <w:t xml:space="preserve"> vestibule</w:t>
      </w:r>
      <w:r w:rsidR="00F651DE" w:rsidRPr="007D023B">
        <w:rPr>
          <w:rFonts w:ascii="Arial" w:eastAsia="Arial" w:hAnsi="Arial" w:cs="Arial"/>
        </w:rPr>
        <w:t xml:space="preserve"> as demonstrated by the largest ratio</w:t>
      </w:r>
      <w:r w:rsidR="000204F1" w:rsidRPr="007D023B">
        <w:rPr>
          <w:rFonts w:ascii="Arial" w:eastAsia="Arial" w:hAnsi="Arial" w:cs="Arial"/>
        </w:rPr>
        <w:t>. In contrast, women in class III represented t</w:t>
      </w:r>
      <w:r w:rsidR="00F651DE" w:rsidRPr="007D023B">
        <w:rPr>
          <w:rFonts w:ascii="Arial" w:eastAsia="Arial" w:hAnsi="Arial" w:cs="Arial"/>
        </w:rPr>
        <w:t>hose with</w:t>
      </w:r>
      <w:ins w:id="486" w:author="Mintz, Council" w:date="2016-11-08T10:46:00Z">
        <w:r w:rsidR="009311F6">
          <w:rPr>
            <w:rFonts w:ascii="Arial" w:eastAsia="Arial" w:hAnsi="Arial" w:cs="Arial"/>
          </w:rPr>
          <w:t xml:space="preserve"> the</w:t>
        </w:r>
      </w:ins>
      <w:r w:rsidR="00F651DE" w:rsidRPr="007D023B">
        <w:rPr>
          <w:rFonts w:ascii="Arial" w:eastAsia="Arial" w:hAnsi="Arial" w:cs="Arial"/>
        </w:rPr>
        <w:t xml:space="preserve"> </w:t>
      </w:r>
      <w:del w:id="487" w:author="Mintz, Council" w:date="2016-11-08T10:46:00Z">
        <w:r w:rsidR="000204F1" w:rsidRPr="007D023B" w:rsidDel="009311F6">
          <w:rPr>
            <w:rFonts w:ascii="Arial" w:eastAsia="Arial" w:hAnsi="Arial" w:cs="Arial"/>
          </w:rPr>
          <w:delText>least</w:delText>
        </w:r>
        <w:r w:rsidR="00F651DE" w:rsidRPr="007D023B" w:rsidDel="009311F6">
          <w:rPr>
            <w:rFonts w:ascii="Arial" w:eastAsia="Arial" w:hAnsi="Arial" w:cs="Arial"/>
          </w:rPr>
          <w:delText xml:space="preserve"> amount of different</w:delText>
        </w:r>
      </w:del>
      <w:ins w:id="488" w:author="Mintz, Council" w:date="2016-11-08T10:46:00Z">
        <w:r w:rsidR="009311F6">
          <w:rPr>
            <w:rFonts w:ascii="Arial" w:eastAsia="Arial" w:hAnsi="Arial" w:cs="Arial"/>
          </w:rPr>
          <w:t>smallest differen</w:t>
        </w:r>
      </w:ins>
      <w:ins w:id="489" w:author="farage.ma" w:date="2016-11-11T12:51:00Z">
        <w:r w:rsidR="00F375A7">
          <w:rPr>
            <w:rFonts w:ascii="Arial" w:eastAsia="Arial" w:hAnsi="Arial" w:cs="Arial"/>
          </w:rPr>
          <w:t>ce</w:t>
        </w:r>
      </w:ins>
      <w:ins w:id="490" w:author="Mintz, Council" w:date="2016-11-08T10:46:00Z">
        <w:del w:id="491" w:author="farage.ma" w:date="2016-11-11T12:51:00Z">
          <w:r w:rsidR="009311F6" w:rsidDel="00F375A7">
            <w:rPr>
              <w:rFonts w:ascii="Arial" w:eastAsia="Arial" w:hAnsi="Arial" w:cs="Arial"/>
            </w:rPr>
            <w:delText>t</w:delText>
          </w:r>
        </w:del>
      </w:ins>
      <w:r w:rsidR="00F651DE" w:rsidRPr="007D023B">
        <w:rPr>
          <w:rFonts w:ascii="Arial" w:eastAsia="Arial" w:hAnsi="Arial" w:cs="Arial"/>
        </w:rPr>
        <w:t xml:space="preserve"> between the </w:t>
      </w:r>
      <w:r w:rsidR="002F5392" w:rsidRPr="007D023B">
        <w:rPr>
          <w:rFonts w:ascii="Arial" w:eastAsia="Arial" w:hAnsi="Arial" w:cs="Arial"/>
        </w:rPr>
        <w:t xml:space="preserve">anterior </w:t>
      </w:r>
      <w:r w:rsidR="00F651DE" w:rsidRPr="007D023B">
        <w:rPr>
          <w:rFonts w:ascii="Arial" w:eastAsia="Arial" w:hAnsi="Arial" w:cs="Arial"/>
        </w:rPr>
        <w:t xml:space="preserve">and </w:t>
      </w:r>
      <w:r w:rsidR="002F5392" w:rsidRPr="007D023B">
        <w:rPr>
          <w:rFonts w:ascii="Arial" w:eastAsia="Arial" w:hAnsi="Arial" w:cs="Arial"/>
        </w:rPr>
        <w:t xml:space="preserve">posterior </w:t>
      </w:r>
      <w:r w:rsidR="00F651DE" w:rsidRPr="007D023B">
        <w:rPr>
          <w:rFonts w:ascii="Arial" w:eastAsia="Arial" w:hAnsi="Arial" w:cs="Arial"/>
        </w:rPr>
        <w:t>vestibule. The most common anatomical variation (representing nearly 70%</w:t>
      </w:r>
      <w:ins w:id="492" w:author="Mintz, Council" w:date="2016-11-08T10:46:00Z">
        <w:r w:rsidR="009311F6">
          <w:rPr>
            <w:rFonts w:ascii="Arial" w:eastAsia="Arial" w:hAnsi="Arial" w:cs="Arial"/>
          </w:rPr>
          <w:t xml:space="preserve"> </w:t>
        </w:r>
      </w:ins>
      <w:del w:id="493" w:author="Mintz, Council" w:date="2016-11-08T10:46:00Z">
        <w:r w:rsidR="00F651DE" w:rsidRPr="007D023B" w:rsidDel="009311F6">
          <w:rPr>
            <w:rFonts w:ascii="Arial" w:eastAsia="Arial" w:hAnsi="Arial" w:cs="Arial"/>
          </w:rPr>
          <w:delText xml:space="preserve">) </w:delText>
        </w:r>
      </w:del>
      <w:r w:rsidR="00F651DE" w:rsidRPr="007D023B">
        <w:rPr>
          <w:rFonts w:ascii="Arial" w:eastAsia="Arial" w:hAnsi="Arial" w:cs="Arial"/>
        </w:rPr>
        <w:t>of our population</w:t>
      </w:r>
      <w:ins w:id="494" w:author="Mintz, Council" w:date="2016-11-08T10:46:00Z">
        <w:r w:rsidR="009311F6">
          <w:rPr>
            <w:rFonts w:ascii="Arial" w:eastAsia="Arial" w:hAnsi="Arial" w:cs="Arial"/>
          </w:rPr>
          <w:t>)</w:t>
        </w:r>
      </w:ins>
      <w:r w:rsidR="00F651DE" w:rsidRPr="007D023B">
        <w:rPr>
          <w:rFonts w:ascii="Arial" w:eastAsia="Arial" w:hAnsi="Arial" w:cs="Arial"/>
        </w:rPr>
        <w:t xml:space="preserve"> consisted of women with </w:t>
      </w:r>
      <w:r w:rsidR="00F651DE" w:rsidRPr="007D023B">
        <w:rPr>
          <w:rFonts w:ascii="Arial" w:eastAsia="Arial" w:hAnsi="Arial" w:cs="Arial"/>
        </w:rPr>
        <w:lastRenderedPageBreak/>
        <w:t xml:space="preserve">anatomical measures intermediate </w:t>
      </w:r>
      <w:r w:rsidR="00A11D99" w:rsidRPr="007D023B">
        <w:rPr>
          <w:rFonts w:ascii="Arial" w:eastAsia="Arial" w:hAnsi="Arial" w:cs="Arial"/>
        </w:rPr>
        <w:t>between the</w:t>
      </w:r>
      <w:r w:rsidRPr="007D023B">
        <w:rPr>
          <w:rFonts w:ascii="Arial" w:eastAsia="Arial" w:hAnsi="Arial" w:cs="Arial"/>
        </w:rPr>
        <w:t xml:space="preserve"> two groups (class II)</w:t>
      </w:r>
      <w:r w:rsidR="00AD4B8C" w:rsidRPr="007D023B">
        <w:rPr>
          <w:rFonts w:ascii="Arial" w:eastAsia="Arial" w:hAnsi="Arial" w:cs="Arial"/>
        </w:rPr>
        <w:t xml:space="preserve">. </w:t>
      </w:r>
      <w:proofErr w:type="gramStart"/>
      <w:r w:rsidR="00AD4B8C" w:rsidRPr="007D023B">
        <w:rPr>
          <w:rFonts w:ascii="Arial" w:eastAsia="Arial" w:hAnsi="Arial" w:cs="Arial"/>
        </w:rPr>
        <w:t>Figures 3</w:t>
      </w:r>
      <w:r w:rsidR="00F651DE" w:rsidRPr="007D023B">
        <w:rPr>
          <w:rFonts w:ascii="Arial" w:eastAsia="Arial" w:hAnsi="Arial" w:cs="Arial"/>
        </w:rPr>
        <w:t xml:space="preserve"> </w:t>
      </w:r>
      <w:r w:rsidR="00AD4B8C" w:rsidRPr="007D023B">
        <w:rPr>
          <w:rFonts w:ascii="Arial" w:eastAsia="Arial" w:hAnsi="Arial" w:cs="Arial"/>
        </w:rPr>
        <w:t>-5</w:t>
      </w:r>
      <w:r w:rsidR="00F651DE" w:rsidRPr="007D023B">
        <w:rPr>
          <w:rFonts w:ascii="Arial" w:eastAsia="Arial" w:hAnsi="Arial" w:cs="Arial"/>
        </w:rPr>
        <w:t xml:space="preserve"> represents prototypical examples of women falling in</w:t>
      </w:r>
      <w:ins w:id="495" w:author="Mintz, Council" w:date="2016-11-08T10:47:00Z">
        <w:r w:rsidR="009311F6">
          <w:rPr>
            <w:rFonts w:ascii="Arial" w:eastAsia="Arial" w:hAnsi="Arial" w:cs="Arial"/>
          </w:rPr>
          <w:t>to</w:t>
        </w:r>
      </w:ins>
      <w:r w:rsidR="00F651DE" w:rsidRPr="007D023B">
        <w:rPr>
          <w:rFonts w:ascii="Arial" w:eastAsia="Arial" w:hAnsi="Arial" w:cs="Arial"/>
        </w:rPr>
        <w:t xml:space="preserve"> each of the three groups.</w:t>
      </w:r>
      <w:proofErr w:type="gramEnd"/>
      <w:r w:rsidR="00F651DE" w:rsidRPr="007D023B">
        <w:rPr>
          <w:rFonts w:ascii="Arial" w:eastAsia="Arial" w:hAnsi="Arial" w:cs="Arial"/>
        </w:rPr>
        <w:t xml:space="preserve"> </w:t>
      </w:r>
    </w:p>
    <w:p w:rsidR="00825099" w:rsidRDefault="00825099" w:rsidP="00FE0D9F">
      <w:pPr>
        <w:spacing w:line="480" w:lineRule="auto"/>
        <w:ind w:right="-720"/>
        <w:rPr>
          <w:rFonts w:ascii="Arial" w:hAnsi="Arial" w:cs="Arial"/>
          <w:b/>
        </w:rPr>
      </w:pPr>
    </w:p>
    <w:p w:rsidR="001D09FF" w:rsidRPr="00357FDF" w:rsidRDefault="00E13BC1" w:rsidP="00FE0D9F">
      <w:pPr>
        <w:spacing w:line="480" w:lineRule="auto"/>
        <w:ind w:right="-720"/>
        <w:rPr>
          <w:rFonts w:ascii="Arial" w:hAnsi="Arial" w:cs="Arial"/>
          <w:b/>
        </w:rPr>
      </w:pPr>
      <w:r w:rsidRPr="00E13BC1">
        <w:rPr>
          <w:rFonts w:ascii="Arial" w:eastAsia="Arial" w:hAnsi="Arial" w:cs="Arial"/>
          <w:b/>
          <w:bCs/>
          <w:rPrChange w:id="496" w:author="Denniz Zolnoun" w:date="2016-11-10T15:12:00Z">
            <w:rPr>
              <w:rFonts w:ascii="Arial" w:hAnsi="Arial" w:cs="Arial"/>
              <w:b/>
              <w:sz w:val="16"/>
              <w:szCs w:val="16"/>
            </w:rPr>
          </w:rPrChange>
        </w:rPr>
        <w:t xml:space="preserve">Discussion  </w:t>
      </w:r>
    </w:p>
    <w:p w:rsidR="005D5DF3" w:rsidRDefault="00E13BC1" w:rsidP="00DB14CD">
      <w:pPr>
        <w:spacing w:line="480" w:lineRule="auto"/>
        <w:ind w:right="-720" w:firstLine="720"/>
        <w:rPr>
          <w:rFonts w:ascii="Arial" w:hAnsi="Arial" w:cs="Arial"/>
        </w:rPr>
      </w:pPr>
      <w:r w:rsidRPr="00E13BC1">
        <w:rPr>
          <w:rFonts w:ascii="Arial" w:eastAsia="Arial" w:hAnsi="Arial" w:cs="Arial"/>
          <w:rPrChange w:id="497" w:author="Denniz Zolnoun" w:date="2016-11-10T15:12:00Z">
            <w:rPr>
              <w:rFonts w:ascii="Arial" w:hAnsi="Arial" w:cs="Arial"/>
              <w:sz w:val="16"/>
              <w:szCs w:val="16"/>
            </w:rPr>
          </w:rPrChange>
        </w:rPr>
        <w:t xml:space="preserve">In this </w:t>
      </w:r>
      <w:ins w:id="498" w:author="farage.ma" w:date="2016-11-11T12:52:00Z">
        <w:r w:rsidR="00F375A7">
          <w:rPr>
            <w:rFonts w:ascii="Arial" w:eastAsia="Arial" w:hAnsi="Arial" w:cs="Arial"/>
          </w:rPr>
          <w:t xml:space="preserve">initial </w:t>
        </w:r>
      </w:ins>
      <w:r w:rsidRPr="00E13BC1">
        <w:rPr>
          <w:rFonts w:ascii="Arial" w:eastAsia="Arial" w:hAnsi="Arial" w:cs="Arial"/>
          <w:rPrChange w:id="499" w:author="Denniz Zolnoun" w:date="2016-11-10T15:12:00Z">
            <w:rPr>
              <w:rFonts w:ascii="Arial" w:hAnsi="Arial" w:cs="Arial"/>
              <w:sz w:val="16"/>
              <w:szCs w:val="16"/>
            </w:rPr>
          </w:rPrChange>
        </w:rPr>
        <w:t xml:space="preserve">study we described feasibility of measuring vestibular surface with deference to static and dynamic elements of the anatomy. In addition, we confirmed the findings of other investigators with respect to </w:t>
      </w:r>
      <w:proofErr w:type="spellStart"/>
      <w:r w:rsidRPr="00E13BC1">
        <w:rPr>
          <w:rFonts w:ascii="Arial" w:eastAsia="Arial" w:hAnsi="Arial" w:cs="Arial"/>
          <w:rPrChange w:id="500" w:author="Denniz Zolnoun" w:date="2016-11-10T15:12:00Z">
            <w:rPr>
              <w:rFonts w:ascii="Arial" w:hAnsi="Arial" w:cs="Arial"/>
              <w:sz w:val="16"/>
              <w:szCs w:val="16"/>
            </w:rPr>
          </w:rPrChange>
        </w:rPr>
        <w:t>morphometric</w:t>
      </w:r>
      <w:proofErr w:type="spellEnd"/>
      <w:r w:rsidRPr="00E13BC1">
        <w:rPr>
          <w:rFonts w:ascii="Arial" w:eastAsia="Arial" w:hAnsi="Arial" w:cs="Arial"/>
          <w:rPrChange w:id="501" w:author="Denniz Zolnoun" w:date="2016-11-10T15:12:00Z">
            <w:rPr>
              <w:rFonts w:ascii="Arial" w:hAnsi="Arial" w:cs="Arial"/>
              <w:sz w:val="16"/>
              <w:szCs w:val="16"/>
            </w:rPr>
          </w:rPrChange>
        </w:rPr>
        <w:t xml:space="preserve"> changes that may occur in the context of disease state, namely </w:t>
      </w:r>
      <w:proofErr w:type="spellStart"/>
      <w:r w:rsidRPr="00E13BC1">
        <w:rPr>
          <w:rFonts w:ascii="Arial" w:eastAsia="Arial" w:hAnsi="Arial" w:cs="Arial"/>
          <w:rPrChange w:id="502" w:author="Denniz Zolnoun" w:date="2016-11-10T15:12:00Z">
            <w:rPr>
              <w:rFonts w:ascii="Arial" w:hAnsi="Arial" w:cs="Arial"/>
              <w:sz w:val="16"/>
              <w:szCs w:val="16"/>
            </w:rPr>
          </w:rPrChange>
        </w:rPr>
        <w:t>vestibulodynia</w:t>
      </w:r>
      <w:proofErr w:type="spellEnd"/>
      <w:r w:rsidRPr="00E13BC1">
        <w:rPr>
          <w:rFonts w:ascii="Arial" w:eastAsia="Arial" w:hAnsi="Arial" w:cs="Arial"/>
          <w:rPrChange w:id="503" w:author="Denniz Zolnoun" w:date="2016-11-10T15:12:00Z">
            <w:rPr>
              <w:rFonts w:ascii="Arial" w:hAnsi="Arial" w:cs="Arial"/>
              <w:sz w:val="16"/>
              <w:szCs w:val="16"/>
            </w:rPr>
          </w:rPrChange>
        </w:rPr>
        <w:t xml:space="preserve"> </w:t>
      </w:r>
      <w:r w:rsidRPr="00E13BC1">
        <w:rPr>
          <w:rFonts w:ascii="Arial" w:eastAsia="Arial" w:hAnsi="Arial" w:cs="Arial"/>
          <w:highlight w:val="yellow"/>
          <w:rPrChange w:id="504" w:author="Denniz Zolnoun" w:date="2016-11-10T15:12:00Z">
            <w:rPr>
              <w:rFonts w:ascii="Arial" w:hAnsi="Arial" w:cs="Arial"/>
              <w:sz w:val="16"/>
              <w:szCs w:val="16"/>
            </w:rPr>
          </w:rPrChange>
        </w:rPr>
        <w:t xml:space="preserve">(x </w:t>
      </w:r>
      <w:proofErr w:type="spellStart"/>
      <w:proofErr w:type="gramStart"/>
      <w:r w:rsidRPr="00E13BC1">
        <w:rPr>
          <w:rFonts w:ascii="Arial" w:eastAsia="Arial" w:hAnsi="Arial" w:cs="Arial"/>
          <w:highlight w:val="yellow"/>
          <w:rPrChange w:id="505" w:author="Denniz Zolnoun" w:date="2016-11-10T15:12:00Z">
            <w:rPr>
              <w:rFonts w:ascii="Arial" w:hAnsi="Arial" w:cs="Arial"/>
              <w:sz w:val="16"/>
              <w:szCs w:val="16"/>
            </w:rPr>
          </w:rPrChange>
        </w:rPr>
        <w:t>sophies</w:t>
      </w:r>
      <w:proofErr w:type="spellEnd"/>
      <w:proofErr w:type="gramEnd"/>
      <w:r w:rsidRPr="00E13BC1">
        <w:rPr>
          <w:rFonts w:ascii="Arial" w:eastAsia="Arial" w:hAnsi="Arial" w:cs="Arial"/>
          <w:highlight w:val="yellow"/>
          <w:rPrChange w:id="506" w:author="Denniz Zolnoun" w:date="2016-11-10T15:12:00Z">
            <w:rPr>
              <w:rFonts w:ascii="Arial" w:hAnsi="Arial" w:cs="Arial"/>
              <w:sz w:val="16"/>
              <w:szCs w:val="16"/>
            </w:rPr>
          </w:rPrChange>
        </w:rPr>
        <w:t xml:space="preserve"> paper).</w:t>
      </w:r>
      <w:r w:rsidRPr="00E13BC1">
        <w:rPr>
          <w:rFonts w:ascii="Arial" w:eastAsia="Arial" w:hAnsi="Arial" w:cs="Arial"/>
          <w:rPrChange w:id="507" w:author="Denniz Zolnoun" w:date="2016-11-10T15:12:00Z">
            <w:rPr>
              <w:rFonts w:ascii="Arial" w:hAnsi="Arial" w:cs="Arial"/>
              <w:sz w:val="16"/>
              <w:szCs w:val="16"/>
            </w:rPr>
          </w:rPrChange>
        </w:rPr>
        <w:t xml:space="preserve"> Lastly, we identified three distinct cluster</w:t>
      </w:r>
      <w:ins w:id="508" w:author="Mintz, Council" w:date="2016-11-08T10:48:00Z">
        <w:r w:rsidRPr="00E13BC1">
          <w:rPr>
            <w:rFonts w:ascii="Arial" w:eastAsia="Arial" w:hAnsi="Arial" w:cs="Arial"/>
            <w:rPrChange w:id="509" w:author="Denniz Zolnoun" w:date="2016-11-10T15:12:00Z">
              <w:rPr>
                <w:rFonts w:ascii="Arial" w:hAnsi="Arial" w:cs="Arial"/>
                <w:sz w:val="16"/>
                <w:szCs w:val="16"/>
              </w:rPr>
            </w:rPrChange>
          </w:rPr>
          <w:t>s</w:t>
        </w:r>
      </w:ins>
      <w:del w:id="510" w:author="Mintz, Council" w:date="2016-11-08T10:48:00Z">
        <w:r w:rsidR="008B7C82" w:rsidDel="009311F6">
          <w:rPr>
            <w:rFonts w:ascii="Arial" w:hAnsi="Arial" w:cs="Arial"/>
          </w:rPr>
          <w:delText>ing</w:delText>
        </w:r>
      </w:del>
      <w:r w:rsidRPr="00E13BC1">
        <w:rPr>
          <w:rFonts w:ascii="Arial" w:eastAsia="Arial" w:hAnsi="Arial" w:cs="Arial"/>
          <w:rPrChange w:id="511" w:author="Denniz Zolnoun" w:date="2016-11-10T15:12:00Z">
            <w:rPr>
              <w:rFonts w:ascii="Arial" w:hAnsi="Arial" w:cs="Arial"/>
              <w:sz w:val="16"/>
              <w:szCs w:val="16"/>
            </w:rPr>
          </w:rPrChange>
        </w:rPr>
        <w:t xml:space="preserve"> of vestibular surface area with respect to relative dominance of</w:t>
      </w:r>
      <w:ins w:id="512" w:author="Mintz, Council" w:date="2016-11-08T10:48:00Z">
        <w:r w:rsidRPr="00E13BC1">
          <w:rPr>
            <w:rFonts w:ascii="Arial" w:eastAsia="Arial" w:hAnsi="Arial" w:cs="Arial"/>
            <w:rPrChange w:id="513" w:author="Denniz Zolnoun" w:date="2016-11-10T15:12:00Z">
              <w:rPr>
                <w:rFonts w:ascii="Arial" w:hAnsi="Arial" w:cs="Arial"/>
                <w:sz w:val="16"/>
                <w:szCs w:val="16"/>
              </w:rPr>
            </w:rPrChange>
          </w:rPr>
          <w:t xml:space="preserve"> the</w:t>
        </w:r>
      </w:ins>
      <w:r w:rsidRPr="00E13BC1">
        <w:rPr>
          <w:rFonts w:ascii="Arial" w:eastAsia="Arial" w:hAnsi="Arial" w:cs="Arial"/>
          <w:rPrChange w:id="514" w:author="Denniz Zolnoun" w:date="2016-11-10T15:12:00Z">
            <w:rPr>
              <w:rFonts w:ascii="Arial" w:hAnsi="Arial" w:cs="Arial"/>
              <w:sz w:val="16"/>
              <w:szCs w:val="16"/>
            </w:rPr>
          </w:rPrChange>
        </w:rPr>
        <w:t xml:space="preserve"> posterior vs</w:t>
      </w:r>
      <w:ins w:id="515" w:author="Mintz, Council" w:date="2016-11-08T10:48:00Z">
        <w:r w:rsidRPr="00E13BC1">
          <w:rPr>
            <w:rFonts w:ascii="Arial" w:eastAsia="Arial" w:hAnsi="Arial" w:cs="Arial"/>
            <w:rPrChange w:id="516" w:author="Denniz Zolnoun" w:date="2016-11-10T15:12:00Z">
              <w:rPr>
                <w:rFonts w:ascii="Arial" w:hAnsi="Arial" w:cs="Arial"/>
                <w:sz w:val="16"/>
                <w:szCs w:val="16"/>
              </w:rPr>
            </w:rPrChange>
          </w:rPr>
          <w:t>.</w:t>
        </w:r>
      </w:ins>
      <w:r w:rsidRPr="00E13BC1">
        <w:rPr>
          <w:rFonts w:ascii="Arial" w:eastAsia="Arial" w:hAnsi="Arial" w:cs="Arial"/>
          <w:rPrChange w:id="517" w:author="Denniz Zolnoun" w:date="2016-11-10T15:12:00Z">
            <w:rPr>
              <w:rFonts w:ascii="Arial" w:hAnsi="Arial" w:cs="Arial"/>
              <w:sz w:val="16"/>
              <w:szCs w:val="16"/>
            </w:rPr>
          </w:rPrChange>
        </w:rPr>
        <w:t xml:space="preserve"> anterior vestibule.</w:t>
      </w:r>
    </w:p>
    <w:p w:rsidR="001E2215" w:rsidRDefault="00DB14CD" w:rsidP="00EF187B">
      <w:pPr>
        <w:spacing w:line="480" w:lineRule="auto"/>
        <w:ind w:right="-720"/>
        <w:rPr>
          <w:rFonts w:ascii="Arial" w:hAnsi="Arial" w:cs="Arial"/>
        </w:rPr>
      </w:pPr>
      <w:r>
        <w:rPr>
          <w:rFonts w:ascii="Arial" w:hAnsi="Arial" w:cs="Arial"/>
        </w:rPr>
        <w:tab/>
      </w:r>
      <w:r w:rsidR="00E13BC1" w:rsidRPr="00E13BC1">
        <w:rPr>
          <w:rFonts w:ascii="Arial" w:eastAsia="Arial" w:hAnsi="Arial" w:cs="Arial"/>
          <w:rPrChange w:id="518" w:author="Denniz Zolnoun" w:date="2016-11-10T15:12:00Z">
            <w:rPr>
              <w:rFonts w:ascii="Arial" w:hAnsi="Arial" w:cs="Arial"/>
              <w:sz w:val="16"/>
              <w:szCs w:val="16"/>
            </w:rPr>
          </w:rPrChange>
        </w:rPr>
        <w:t xml:space="preserve">Because one investigator primarily performed all the measurements we have limited data on reliability and </w:t>
      </w:r>
      <w:commentRangeStart w:id="519"/>
      <w:r w:rsidR="00E13BC1" w:rsidRPr="00E13BC1">
        <w:rPr>
          <w:rFonts w:ascii="Arial" w:eastAsia="Arial" w:hAnsi="Arial" w:cs="Arial"/>
          <w:rPrChange w:id="520" w:author="Denniz Zolnoun" w:date="2016-11-10T15:12:00Z">
            <w:rPr>
              <w:rFonts w:ascii="Arial" w:hAnsi="Arial" w:cs="Arial"/>
              <w:sz w:val="16"/>
              <w:szCs w:val="16"/>
            </w:rPr>
          </w:rPrChange>
        </w:rPr>
        <w:t>reproducibility</w:t>
      </w:r>
      <w:commentRangeEnd w:id="519"/>
      <w:r w:rsidR="00825099">
        <w:rPr>
          <w:rStyle w:val="CommentReference"/>
          <w:rFonts w:eastAsiaTheme="minorEastAsia"/>
        </w:rPr>
        <w:commentReference w:id="519"/>
      </w:r>
      <w:r w:rsidR="00E13BC1" w:rsidRPr="00E13BC1">
        <w:rPr>
          <w:rFonts w:ascii="Arial" w:eastAsia="Arial" w:hAnsi="Arial" w:cs="Arial"/>
          <w:rPrChange w:id="521" w:author="Denniz Zolnoun" w:date="2016-11-10T15:12:00Z">
            <w:rPr>
              <w:rFonts w:ascii="Arial" w:hAnsi="Arial" w:cs="Arial"/>
              <w:sz w:val="16"/>
              <w:szCs w:val="16"/>
            </w:rPr>
          </w:rPrChange>
        </w:rPr>
        <w:t>. Further</w:t>
      </w:r>
      <w:del w:id="522" w:author="Mintz, Council" w:date="2016-11-08T10:48:00Z">
        <w:r w:rsidR="003836F1" w:rsidDel="009311F6">
          <w:rPr>
            <w:rFonts w:ascii="Arial" w:hAnsi="Arial" w:cs="Arial"/>
          </w:rPr>
          <w:delText xml:space="preserve"> </w:delText>
        </w:r>
      </w:del>
      <w:r w:rsidR="00E13BC1" w:rsidRPr="00E13BC1">
        <w:rPr>
          <w:rFonts w:ascii="Arial" w:eastAsia="Arial" w:hAnsi="Arial" w:cs="Arial"/>
          <w:rPrChange w:id="523" w:author="Denniz Zolnoun" w:date="2016-11-10T15:12:00Z">
            <w:rPr>
              <w:rFonts w:ascii="Arial" w:hAnsi="Arial" w:cs="Arial"/>
              <w:sz w:val="16"/>
              <w:szCs w:val="16"/>
            </w:rPr>
          </w:rPrChange>
        </w:rPr>
        <w:t>more, we used a relatively “crud</w:t>
      </w:r>
      <w:ins w:id="524" w:author="Mintz, Council" w:date="2016-11-08T10:48:00Z">
        <w:r w:rsidR="00E13BC1" w:rsidRPr="00E13BC1">
          <w:rPr>
            <w:rFonts w:ascii="Arial" w:eastAsia="Arial" w:hAnsi="Arial" w:cs="Arial"/>
            <w:rPrChange w:id="525" w:author="Denniz Zolnoun" w:date="2016-11-10T15:12:00Z">
              <w:rPr>
                <w:rFonts w:ascii="Arial" w:hAnsi="Arial" w:cs="Arial"/>
                <w:sz w:val="16"/>
                <w:szCs w:val="16"/>
              </w:rPr>
            </w:rPrChange>
          </w:rPr>
          <w:t>e</w:t>
        </w:r>
      </w:ins>
      <w:r w:rsidR="00E13BC1" w:rsidRPr="00E13BC1">
        <w:rPr>
          <w:rFonts w:ascii="Arial" w:eastAsia="Arial" w:hAnsi="Arial" w:cs="Arial"/>
          <w:rPrChange w:id="526" w:author="Denniz Zolnoun" w:date="2016-11-10T15:12:00Z">
            <w:rPr>
              <w:rFonts w:ascii="Arial" w:hAnsi="Arial" w:cs="Arial"/>
              <w:sz w:val="16"/>
              <w:szCs w:val="16"/>
            </w:rPr>
          </w:rPrChange>
        </w:rPr>
        <w:t xml:space="preserve">” cotton swab to measure a small surface area, leading to </w:t>
      </w:r>
      <w:ins w:id="527" w:author="Mintz, Council" w:date="2016-11-08T10:48:00Z">
        <w:r w:rsidR="00E13BC1" w:rsidRPr="00E13BC1">
          <w:rPr>
            <w:rFonts w:ascii="Arial" w:eastAsia="Arial" w:hAnsi="Arial" w:cs="Arial"/>
            <w:rPrChange w:id="528" w:author="Denniz Zolnoun" w:date="2016-11-10T15:12:00Z">
              <w:rPr>
                <w:rFonts w:ascii="Arial" w:hAnsi="Arial" w:cs="Arial"/>
                <w:sz w:val="16"/>
                <w:szCs w:val="16"/>
              </w:rPr>
            </w:rPrChange>
          </w:rPr>
          <w:t xml:space="preserve">a </w:t>
        </w:r>
      </w:ins>
      <w:r w:rsidR="00E13BC1" w:rsidRPr="00E13BC1">
        <w:rPr>
          <w:rFonts w:ascii="Arial" w:eastAsia="Arial" w:hAnsi="Arial" w:cs="Arial"/>
          <w:rPrChange w:id="529" w:author="Denniz Zolnoun" w:date="2016-11-10T15:12:00Z">
            <w:rPr>
              <w:rFonts w:ascii="Arial" w:hAnsi="Arial" w:cs="Arial"/>
              <w:sz w:val="16"/>
              <w:szCs w:val="16"/>
            </w:rPr>
          </w:rPrChange>
        </w:rPr>
        <w:t>limitation in precision.  All measure</w:t>
      </w:r>
      <w:ins w:id="530" w:author="Mintz, Council" w:date="2016-11-08T10:48:00Z">
        <w:r w:rsidR="00E13BC1" w:rsidRPr="00E13BC1">
          <w:rPr>
            <w:rFonts w:ascii="Arial" w:eastAsia="Arial" w:hAnsi="Arial" w:cs="Arial"/>
            <w:rPrChange w:id="531" w:author="Denniz Zolnoun" w:date="2016-11-10T15:12:00Z">
              <w:rPr>
                <w:rFonts w:ascii="Arial" w:hAnsi="Arial" w:cs="Arial"/>
                <w:sz w:val="16"/>
                <w:szCs w:val="16"/>
              </w:rPr>
            </w:rPrChange>
          </w:rPr>
          <w:t>ments</w:t>
        </w:r>
      </w:ins>
      <w:del w:id="532" w:author="Mintz, Council" w:date="2016-11-08T10:48:00Z">
        <w:r w:rsidR="003836F1" w:rsidDel="009311F6">
          <w:rPr>
            <w:rFonts w:ascii="Arial" w:hAnsi="Arial" w:cs="Arial"/>
          </w:rPr>
          <w:delText>s</w:delText>
        </w:r>
      </w:del>
      <w:r w:rsidR="00E13BC1" w:rsidRPr="00E13BC1">
        <w:rPr>
          <w:rFonts w:ascii="Arial" w:eastAsia="Arial" w:hAnsi="Arial" w:cs="Arial"/>
          <w:rPrChange w:id="533" w:author="Denniz Zolnoun" w:date="2016-11-10T15:12:00Z">
            <w:rPr>
              <w:rFonts w:ascii="Arial" w:hAnsi="Arial" w:cs="Arial"/>
              <w:sz w:val="16"/>
              <w:szCs w:val="16"/>
            </w:rPr>
          </w:rPrChange>
        </w:rPr>
        <w:t xml:space="preserve"> were rounded up to the nearest 0.</w:t>
      </w:r>
      <w:del w:id="534" w:author="Mintz, Council" w:date="2016-11-08T10:49:00Z">
        <w:r w:rsidR="00C36B8D" w:rsidDel="009311F6">
          <w:rPr>
            <w:rFonts w:ascii="Arial" w:hAnsi="Arial" w:cs="Arial"/>
          </w:rPr>
          <w:delText xml:space="preserve"> </w:delText>
        </w:r>
      </w:del>
      <w:r w:rsidR="00E13BC1" w:rsidRPr="00E13BC1">
        <w:rPr>
          <w:rFonts w:ascii="Arial" w:eastAsia="Arial" w:hAnsi="Arial" w:cs="Arial"/>
          <w:rPrChange w:id="535" w:author="Denniz Zolnoun" w:date="2016-11-10T15:12:00Z">
            <w:rPr>
              <w:rFonts w:ascii="Arial" w:hAnsi="Arial" w:cs="Arial"/>
              <w:sz w:val="16"/>
              <w:szCs w:val="16"/>
            </w:rPr>
          </w:rPrChange>
        </w:rPr>
        <w:t>5 cm; measure</w:t>
      </w:r>
      <w:ins w:id="536" w:author="Mintz, Council" w:date="2016-11-08T10:49:00Z">
        <w:r w:rsidR="00E13BC1" w:rsidRPr="00E13BC1">
          <w:rPr>
            <w:rFonts w:ascii="Arial" w:eastAsia="Arial" w:hAnsi="Arial" w:cs="Arial"/>
            <w:rPrChange w:id="537" w:author="Denniz Zolnoun" w:date="2016-11-10T15:12:00Z">
              <w:rPr>
                <w:rFonts w:ascii="Arial" w:hAnsi="Arial" w:cs="Arial"/>
                <w:sz w:val="16"/>
                <w:szCs w:val="16"/>
              </w:rPr>
            </w:rPrChange>
          </w:rPr>
          <w:t>ments</w:t>
        </w:r>
      </w:ins>
      <w:del w:id="538" w:author="Mintz, Council" w:date="2016-11-08T10:49:00Z">
        <w:r w:rsidR="003836F1" w:rsidDel="009311F6">
          <w:rPr>
            <w:rFonts w:ascii="Arial" w:hAnsi="Arial" w:cs="Arial"/>
          </w:rPr>
          <w:delText>s</w:delText>
        </w:r>
      </w:del>
      <w:r w:rsidR="00E13BC1" w:rsidRPr="00E13BC1">
        <w:rPr>
          <w:rFonts w:ascii="Arial" w:eastAsia="Arial" w:hAnsi="Arial" w:cs="Arial"/>
          <w:rPrChange w:id="539" w:author="Denniz Zolnoun" w:date="2016-11-10T15:12:00Z">
            <w:rPr>
              <w:rFonts w:ascii="Arial" w:hAnsi="Arial" w:cs="Arial"/>
              <w:sz w:val="16"/>
              <w:szCs w:val="16"/>
            </w:rPr>
          </w:rPrChange>
        </w:rPr>
        <w:t xml:space="preserve"> below 0.5 cm were reported as 0.5 cm. This is particularly relevant in measuring sites in the posterior vestibule (</w:t>
      </w:r>
      <w:ins w:id="540" w:author="Mintz, Council" w:date="2016-11-08T10:49:00Z">
        <w:r w:rsidR="00E13BC1" w:rsidRPr="00E13BC1">
          <w:rPr>
            <w:rFonts w:ascii="Arial" w:eastAsia="Arial" w:hAnsi="Arial" w:cs="Arial"/>
            <w:rPrChange w:id="541" w:author="Denniz Zolnoun" w:date="2016-11-10T15:12:00Z">
              <w:rPr>
                <w:rFonts w:ascii="Arial" w:hAnsi="Arial" w:cs="Arial"/>
                <w:sz w:val="16"/>
                <w:szCs w:val="16"/>
              </w:rPr>
            </w:rPrChange>
          </w:rPr>
          <w:t xml:space="preserve">sites </w:t>
        </w:r>
      </w:ins>
      <w:r w:rsidR="00E13BC1" w:rsidRPr="00E13BC1">
        <w:rPr>
          <w:rFonts w:ascii="Arial" w:eastAsia="Arial" w:hAnsi="Arial" w:cs="Arial"/>
          <w:rPrChange w:id="542" w:author="Denniz Zolnoun" w:date="2016-11-10T15:12:00Z">
            <w:rPr>
              <w:rFonts w:ascii="Arial" w:hAnsi="Arial" w:cs="Arial"/>
              <w:sz w:val="16"/>
              <w:szCs w:val="16"/>
            </w:rPr>
          </w:rPrChange>
        </w:rPr>
        <w:t xml:space="preserve">5, 6, </w:t>
      </w:r>
      <w:ins w:id="543" w:author="Mintz, Council" w:date="2016-11-08T10:49:00Z">
        <w:r w:rsidR="00E13BC1" w:rsidRPr="00E13BC1">
          <w:rPr>
            <w:rFonts w:ascii="Arial" w:eastAsia="Arial" w:hAnsi="Arial" w:cs="Arial"/>
            <w:rPrChange w:id="544" w:author="Denniz Zolnoun" w:date="2016-11-10T15:12:00Z">
              <w:rPr>
                <w:rFonts w:ascii="Arial" w:hAnsi="Arial" w:cs="Arial"/>
                <w:sz w:val="16"/>
                <w:szCs w:val="16"/>
              </w:rPr>
            </w:rPrChange>
          </w:rPr>
          <w:t xml:space="preserve">and </w:t>
        </w:r>
      </w:ins>
      <w:r w:rsidR="00E13BC1" w:rsidRPr="00E13BC1">
        <w:rPr>
          <w:rFonts w:ascii="Arial" w:eastAsia="Arial" w:hAnsi="Arial" w:cs="Arial"/>
          <w:rPrChange w:id="545" w:author="Denniz Zolnoun" w:date="2016-11-10T15:12:00Z">
            <w:rPr>
              <w:rFonts w:ascii="Arial" w:hAnsi="Arial" w:cs="Arial"/>
              <w:sz w:val="16"/>
              <w:szCs w:val="16"/>
            </w:rPr>
          </w:rPrChange>
        </w:rPr>
        <w:t xml:space="preserve">7) where values below 0.5 cm were frequently encountered. We also used ‘calculated’ landmarks for measuring </w:t>
      </w:r>
      <w:ins w:id="546" w:author="Mintz, Council" w:date="2016-11-08T10:49:00Z">
        <w:r w:rsidR="00E13BC1" w:rsidRPr="00E13BC1">
          <w:rPr>
            <w:rFonts w:ascii="Arial" w:eastAsia="Arial" w:hAnsi="Arial" w:cs="Arial"/>
            <w:rPrChange w:id="547" w:author="Denniz Zolnoun" w:date="2016-11-10T15:12:00Z">
              <w:rPr>
                <w:rFonts w:ascii="Arial" w:hAnsi="Arial" w:cs="Arial"/>
                <w:sz w:val="16"/>
                <w:szCs w:val="16"/>
              </w:rPr>
            </w:rPrChange>
          </w:rPr>
          <w:t xml:space="preserve">the </w:t>
        </w:r>
      </w:ins>
      <w:r w:rsidR="00E13BC1" w:rsidRPr="00E13BC1">
        <w:rPr>
          <w:rFonts w:ascii="Arial" w:eastAsia="Arial" w:hAnsi="Arial" w:cs="Arial"/>
          <w:rPrChange w:id="548" w:author="Denniz Zolnoun" w:date="2016-11-10T15:12:00Z">
            <w:rPr>
              <w:rFonts w:ascii="Arial" w:hAnsi="Arial" w:cs="Arial"/>
              <w:sz w:val="16"/>
              <w:szCs w:val="16"/>
            </w:rPr>
          </w:rPrChange>
        </w:rPr>
        <w:t>posterior vestibular sites in that these three sites were mirror images of their respective counter</w:t>
      </w:r>
      <w:del w:id="549" w:author="Mintz, Council" w:date="2016-11-08T10:49:00Z">
        <w:r w:rsidR="00FE65BA" w:rsidDel="009311F6">
          <w:rPr>
            <w:rFonts w:ascii="Arial" w:hAnsi="Arial" w:cs="Arial"/>
          </w:rPr>
          <w:delText xml:space="preserve"> </w:delText>
        </w:r>
      </w:del>
      <w:r w:rsidR="00E13BC1" w:rsidRPr="00E13BC1">
        <w:rPr>
          <w:rFonts w:ascii="Arial" w:eastAsia="Arial" w:hAnsi="Arial" w:cs="Arial"/>
          <w:rPrChange w:id="550" w:author="Denniz Zolnoun" w:date="2016-11-10T15:12:00Z">
            <w:rPr>
              <w:rFonts w:ascii="Arial" w:hAnsi="Arial" w:cs="Arial"/>
              <w:sz w:val="16"/>
              <w:szCs w:val="16"/>
            </w:rPr>
          </w:rPrChange>
        </w:rPr>
        <w:t>part</w:t>
      </w:r>
      <w:ins w:id="551" w:author="Mintz, Council" w:date="2016-11-08T10:49:00Z">
        <w:r w:rsidR="00E13BC1" w:rsidRPr="00E13BC1">
          <w:rPr>
            <w:rFonts w:ascii="Arial" w:eastAsia="Arial" w:hAnsi="Arial" w:cs="Arial"/>
            <w:rPrChange w:id="552" w:author="Denniz Zolnoun" w:date="2016-11-10T15:12:00Z">
              <w:rPr>
                <w:rFonts w:ascii="Arial" w:hAnsi="Arial" w:cs="Arial"/>
                <w:sz w:val="16"/>
                <w:szCs w:val="16"/>
              </w:rPr>
            </w:rPrChange>
          </w:rPr>
          <w:t>s</w:t>
        </w:r>
      </w:ins>
      <w:r w:rsidR="00E13BC1" w:rsidRPr="00E13BC1">
        <w:rPr>
          <w:rFonts w:ascii="Arial" w:eastAsia="Arial" w:hAnsi="Arial" w:cs="Arial"/>
          <w:rPrChange w:id="553" w:author="Denniz Zolnoun" w:date="2016-11-10T15:12:00Z">
            <w:rPr>
              <w:rFonts w:ascii="Arial" w:hAnsi="Arial" w:cs="Arial"/>
              <w:sz w:val="16"/>
              <w:szCs w:val="16"/>
            </w:rPr>
          </w:rPrChange>
        </w:rPr>
        <w:t xml:space="preserve"> on the anterior vestibule. Despite our attempt at a standardized approach to measurement, measuring </w:t>
      </w:r>
      <w:ins w:id="554" w:author="Mintz, Council" w:date="2016-11-08T10:49:00Z">
        <w:r w:rsidR="00E13BC1" w:rsidRPr="00E13BC1">
          <w:rPr>
            <w:rFonts w:ascii="Arial" w:eastAsia="Arial" w:hAnsi="Arial" w:cs="Arial"/>
            <w:rPrChange w:id="555" w:author="Denniz Zolnoun" w:date="2016-11-10T15:12:00Z">
              <w:rPr>
                <w:rFonts w:ascii="Arial" w:hAnsi="Arial" w:cs="Arial"/>
                <w:sz w:val="16"/>
                <w:szCs w:val="16"/>
              </w:rPr>
            </w:rPrChange>
          </w:rPr>
          <w:t xml:space="preserve">the </w:t>
        </w:r>
      </w:ins>
      <w:r w:rsidR="00E13BC1" w:rsidRPr="00E13BC1">
        <w:rPr>
          <w:rFonts w:ascii="Arial" w:eastAsia="Arial" w:hAnsi="Arial" w:cs="Arial"/>
          <w:rPrChange w:id="556" w:author="Denniz Zolnoun" w:date="2016-11-10T15:12:00Z">
            <w:rPr>
              <w:rFonts w:ascii="Arial" w:hAnsi="Arial" w:cs="Arial"/>
              <w:sz w:val="16"/>
              <w:szCs w:val="16"/>
            </w:rPr>
          </w:rPrChange>
        </w:rPr>
        <w:t xml:space="preserve">posterior vestibule posed additional challenges in that the </w:t>
      </w:r>
      <w:proofErr w:type="spellStart"/>
      <w:r w:rsidR="00E13BC1" w:rsidRPr="00E13BC1">
        <w:rPr>
          <w:rFonts w:ascii="Arial" w:eastAsia="Arial" w:hAnsi="Arial" w:cs="Arial"/>
          <w:rPrChange w:id="557" w:author="Denniz Zolnoun" w:date="2016-11-10T15:12:00Z">
            <w:rPr>
              <w:rFonts w:ascii="Arial" w:hAnsi="Arial" w:cs="Arial"/>
              <w:sz w:val="16"/>
              <w:szCs w:val="16"/>
            </w:rPr>
          </w:rPrChange>
        </w:rPr>
        <w:t>muco-cutanous</w:t>
      </w:r>
      <w:proofErr w:type="spellEnd"/>
      <w:r w:rsidR="00E13BC1" w:rsidRPr="00E13BC1">
        <w:rPr>
          <w:rFonts w:ascii="Arial" w:eastAsia="Arial" w:hAnsi="Arial" w:cs="Arial"/>
          <w:rPrChange w:id="558" w:author="Denniz Zolnoun" w:date="2016-11-10T15:12:00Z">
            <w:rPr>
              <w:rFonts w:ascii="Arial" w:hAnsi="Arial" w:cs="Arial"/>
              <w:sz w:val="16"/>
              <w:szCs w:val="16"/>
            </w:rPr>
          </w:rPrChange>
        </w:rPr>
        <w:t xml:space="preserve"> transition </w:t>
      </w:r>
      <w:commentRangeStart w:id="559"/>
      <w:r w:rsidR="00E13BC1" w:rsidRPr="00E13BC1">
        <w:rPr>
          <w:rFonts w:ascii="Arial" w:eastAsia="Arial" w:hAnsi="Arial" w:cs="Arial"/>
          <w:rPrChange w:id="560" w:author="Denniz Zolnoun" w:date="2016-11-10T15:12:00Z">
            <w:rPr>
              <w:rFonts w:ascii="Arial" w:hAnsi="Arial" w:cs="Arial"/>
              <w:sz w:val="16"/>
              <w:szCs w:val="16"/>
            </w:rPr>
          </w:rPrChange>
        </w:rPr>
        <w:t xml:space="preserve">(line delineating the </w:t>
      </w:r>
      <w:proofErr w:type="spellStart"/>
      <w:r w:rsidR="00E13BC1" w:rsidRPr="00E13BC1">
        <w:rPr>
          <w:rFonts w:ascii="Arial" w:eastAsia="Arial" w:hAnsi="Arial" w:cs="Arial"/>
          <w:rPrChange w:id="561" w:author="Denniz Zolnoun" w:date="2016-11-10T15:12:00Z">
            <w:rPr>
              <w:rFonts w:ascii="Arial" w:hAnsi="Arial" w:cs="Arial"/>
              <w:sz w:val="16"/>
              <w:szCs w:val="16"/>
            </w:rPr>
          </w:rPrChange>
        </w:rPr>
        <w:t>vulvar</w:t>
      </w:r>
      <w:proofErr w:type="spellEnd"/>
      <w:r w:rsidR="00E13BC1" w:rsidRPr="00E13BC1">
        <w:rPr>
          <w:rFonts w:ascii="Arial" w:eastAsia="Arial" w:hAnsi="Arial" w:cs="Arial"/>
          <w:rPrChange w:id="562" w:author="Denniz Zolnoun" w:date="2016-11-10T15:12:00Z">
            <w:rPr>
              <w:rFonts w:ascii="Arial" w:hAnsi="Arial" w:cs="Arial"/>
              <w:sz w:val="16"/>
              <w:szCs w:val="16"/>
            </w:rPr>
          </w:rPrChange>
        </w:rPr>
        <w:t xml:space="preserve"> mucosa from the keratinized non-hairy skin</w:t>
      </w:r>
      <w:commentRangeEnd w:id="559"/>
      <w:r w:rsidR="00F375A7">
        <w:rPr>
          <w:rStyle w:val="CommentReference"/>
          <w:rFonts w:eastAsiaTheme="minorEastAsia"/>
        </w:rPr>
        <w:commentReference w:id="559"/>
      </w:r>
      <w:r w:rsidR="00E13BC1" w:rsidRPr="00E13BC1">
        <w:rPr>
          <w:rFonts w:ascii="Arial" w:eastAsia="Arial" w:hAnsi="Arial" w:cs="Arial"/>
          <w:rPrChange w:id="563" w:author="Denniz Zolnoun" w:date="2016-11-10T15:12:00Z">
            <w:rPr>
              <w:rFonts w:ascii="Arial" w:hAnsi="Arial" w:cs="Arial"/>
              <w:sz w:val="16"/>
              <w:szCs w:val="16"/>
            </w:rPr>
          </w:rPrChange>
        </w:rPr>
        <w:t xml:space="preserve">) in some women was not readily visible. This was particularly challenging following vaginal birth, though the distribution of vaginal birth did not differ among subgroups. It is unlikely that </w:t>
      </w:r>
      <w:ins w:id="564" w:author="Mintz, Council" w:date="2016-11-08T10:50:00Z">
        <w:r w:rsidR="00E13BC1" w:rsidRPr="00E13BC1">
          <w:rPr>
            <w:rFonts w:ascii="Arial" w:eastAsia="Arial" w:hAnsi="Arial" w:cs="Arial"/>
            <w:rPrChange w:id="565" w:author="Denniz Zolnoun" w:date="2016-11-10T15:12:00Z">
              <w:rPr>
                <w:rFonts w:ascii="Arial" w:hAnsi="Arial" w:cs="Arial"/>
                <w:sz w:val="16"/>
                <w:szCs w:val="16"/>
              </w:rPr>
            </w:rPrChange>
          </w:rPr>
          <w:t xml:space="preserve">the </w:t>
        </w:r>
      </w:ins>
      <w:r w:rsidR="00E13BC1" w:rsidRPr="00E13BC1">
        <w:rPr>
          <w:rFonts w:ascii="Arial" w:eastAsia="Arial" w:hAnsi="Arial" w:cs="Arial"/>
          <w:rPrChange w:id="566" w:author="Denniz Zolnoun" w:date="2016-11-10T15:12:00Z">
            <w:rPr>
              <w:rFonts w:ascii="Arial" w:hAnsi="Arial" w:cs="Arial"/>
              <w:sz w:val="16"/>
              <w:szCs w:val="16"/>
            </w:rPr>
          </w:rPrChange>
        </w:rPr>
        <w:lastRenderedPageBreak/>
        <w:t>above</w:t>
      </w:r>
      <w:ins w:id="567" w:author="Mintz, Council" w:date="2016-11-08T10:50:00Z">
        <w:r w:rsidR="00E13BC1" w:rsidRPr="00E13BC1">
          <w:rPr>
            <w:rFonts w:ascii="Arial" w:eastAsia="Arial" w:hAnsi="Arial" w:cs="Arial"/>
            <w:rPrChange w:id="568" w:author="Denniz Zolnoun" w:date="2016-11-10T15:12:00Z">
              <w:rPr>
                <w:rFonts w:ascii="Arial" w:hAnsi="Arial" w:cs="Arial"/>
                <w:sz w:val="16"/>
                <w:szCs w:val="16"/>
              </w:rPr>
            </w:rPrChange>
          </w:rPr>
          <w:t>-</w:t>
        </w:r>
      </w:ins>
      <w:del w:id="569" w:author="Mintz, Council" w:date="2016-11-08T10:50:00Z">
        <w:r w:rsidR="00C36B8D" w:rsidDel="009311F6">
          <w:rPr>
            <w:rFonts w:ascii="Arial" w:hAnsi="Arial" w:cs="Arial"/>
          </w:rPr>
          <w:delText xml:space="preserve"> </w:delText>
        </w:r>
      </w:del>
      <w:r w:rsidR="00E13BC1" w:rsidRPr="00E13BC1">
        <w:rPr>
          <w:rFonts w:ascii="Arial" w:eastAsia="Arial" w:hAnsi="Arial" w:cs="Arial"/>
          <w:rPrChange w:id="570" w:author="Denniz Zolnoun" w:date="2016-11-10T15:12:00Z">
            <w:rPr>
              <w:rFonts w:ascii="Arial" w:hAnsi="Arial" w:cs="Arial"/>
              <w:sz w:val="16"/>
              <w:szCs w:val="16"/>
            </w:rPr>
          </w:rPrChange>
        </w:rPr>
        <w:t>mentioned methodological and measurement variability significantly altered our findings specifically with respect to the 6 static measures of the vestibule. In contrast to static measures, however, dynamic measure</w:t>
      </w:r>
      <w:ins w:id="571" w:author="Mintz, Council" w:date="2016-11-08T10:50:00Z">
        <w:r w:rsidR="00E13BC1" w:rsidRPr="00E13BC1">
          <w:rPr>
            <w:rFonts w:ascii="Arial" w:eastAsia="Arial" w:hAnsi="Arial" w:cs="Arial"/>
            <w:rPrChange w:id="572" w:author="Denniz Zolnoun" w:date="2016-11-10T15:12:00Z">
              <w:rPr>
                <w:rFonts w:ascii="Arial" w:hAnsi="Arial" w:cs="Arial"/>
                <w:sz w:val="16"/>
                <w:szCs w:val="16"/>
              </w:rPr>
            </w:rPrChange>
          </w:rPr>
          <w:t>s</w:t>
        </w:r>
      </w:ins>
      <w:r w:rsidR="00E13BC1" w:rsidRPr="00E13BC1">
        <w:rPr>
          <w:rFonts w:ascii="Arial" w:eastAsia="Arial" w:hAnsi="Arial" w:cs="Arial"/>
          <w:rPrChange w:id="573" w:author="Denniz Zolnoun" w:date="2016-11-10T15:12:00Z">
            <w:rPr>
              <w:rFonts w:ascii="Arial" w:hAnsi="Arial" w:cs="Arial"/>
              <w:sz w:val="16"/>
              <w:szCs w:val="16"/>
            </w:rPr>
          </w:rPrChange>
        </w:rPr>
        <w:t xml:space="preserve"> of the vestibule were affected by systemic distortion due to our measurement methodology discussed below. Lastly, our findings may not be generali</w:t>
      </w:r>
      <w:ins w:id="574" w:author="Mintz, Council" w:date="2016-11-08T10:51:00Z">
        <w:r w:rsidR="00E13BC1" w:rsidRPr="00E13BC1">
          <w:rPr>
            <w:rFonts w:ascii="Arial" w:eastAsia="Arial" w:hAnsi="Arial" w:cs="Arial"/>
            <w:rPrChange w:id="575" w:author="Denniz Zolnoun" w:date="2016-11-10T15:12:00Z">
              <w:rPr>
                <w:rFonts w:ascii="Arial" w:hAnsi="Arial" w:cs="Arial"/>
                <w:sz w:val="16"/>
                <w:szCs w:val="16"/>
              </w:rPr>
            </w:rPrChange>
          </w:rPr>
          <w:t>zed</w:t>
        </w:r>
      </w:ins>
      <w:del w:id="576" w:author="Mintz, Council" w:date="2016-11-08T10:51:00Z">
        <w:r w:rsidR="00EF187B" w:rsidDel="009311F6">
          <w:rPr>
            <w:rFonts w:ascii="Arial" w:hAnsi="Arial" w:cs="Arial"/>
          </w:rPr>
          <w:delText>zable</w:delText>
        </w:r>
      </w:del>
      <w:r w:rsidR="00E13BC1" w:rsidRPr="00E13BC1">
        <w:rPr>
          <w:rFonts w:ascii="Arial" w:eastAsia="Arial" w:hAnsi="Arial" w:cs="Arial"/>
          <w:rPrChange w:id="577" w:author="Denniz Zolnoun" w:date="2016-11-10T15:12:00Z">
            <w:rPr>
              <w:rFonts w:ascii="Arial" w:hAnsi="Arial" w:cs="Arial"/>
              <w:sz w:val="16"/>
              <w:szCs w:val="16"/>
            </w:rPr>
          </w:rPrChange>
        </w:rPr>
        <w:t xml:space="preserve"> to non-Caucasian women; our cohort was primarily Caucasian (80%)</w:t>
      </w:r>
      <w:ins w:id="578" w:author="Mintz, Council" w:date="2016-11-08T10:51:00Z">
        <w:r w:rsidR="00E13BC1" w:rsidRPr="00E13BC1">
          <w:rPr>
            <w:rFonts w:ascii="Arial" w:eastAsia="Arial" w:hAnsi="Arial" w:cs="Arial"/>
            <w:rPrChange w:id="579" w:author="Denniz Zolnoun" w:date="2016-11-10T15:12:00Z">
              <w:rPr>
                <w:rFonts w:ascii="Arial" w:hAnsi="Arial" w:cs="Arial"/>
                <w:sz w:val="16"/>
                <w:szCs w:val="16"/>
              </w:rPr>
            </w:rPrChange>
          </w:rPr>
          <w:t>.</w:t>
        </w:r>
      </w:ins>
    </w:p>
    <w:p w:rsidR="008613A9" w:rsidRPr="00E60E94" w:rsidRDefault="008613A9" w:rsidP="004668A7">
      <w:pPr>
        <w:spacing w:line="480" w:lineRule="auto"/>
        <w:ind w:right="-720" w:firstLine="720"/>
      </w:pPr>
      <w:proofErr w:type="spellStart"/>
      <w:r w:rsidRPr="007D023B">
        <w:rPr>
          <w:rFonts w:ascii="Arial" w:eastAsia="Arial" w:hAnsi="Arial" w:cs="Arial"/>
        </w:rPr>
        <w:t>Introital</w:t>
      </w:r>
      <w:proofErr w:type="spellEnd"/>
      <w:r w:rsidRPr="007D023B">
        <w:rPr>
          <w:rFonts w:ascii="Arial" w:eastAsia="Arial" w:hAnsi="Arial" w:cs="Arial"/>
        </w:rPr>
        <w:t xml:space="preserve"> contraction of various </w:t>
      </w:r>
      <w:r w:rsidR="004668A7" w:rsidRPr="007D023B">
        <w:rPr>
          <w:rFonts w:ascii="Arial" w:eastAsia="Arial" w:hAnsi="Arial" w:cs="Arial"/>
        </w:rPr>
        <w:t>severities</w:t>
      </w:r>
      <w:r w:rsidRPr="007D023B">
        <w:rPr>
          <w:rFonts w:ascii="Arial" w:eastAsia="Arial" w:hAnsi="Arial" w:cs="Arial"/>
        </w:rPr>
        <w:t xml:space="preserve"> is a sine qua non finding </w:t>
      </w:r>
      <w:r w:rsidR="003B4C00" w:rsidRPr="007D023B">
        <w:rPr>
          <w:rFonts w:ascii="Arial" w:eastAsia="Arial" w:hAnsi="Arial" w:cs="Arial"/>
        </w:rPr>
        <w:t xml:space="preserve">upon </w:t>
      </w:r>
      <w:r w:rsidRPr="007D023B">
        <w:rPr>
          <w:rFonts w:ascii="Arial" w:eastAsia="Arial" w:hAnsi="Arial" w:cs="Arial"/>
        </w:rPr>
        <w:t>exam</w:t>
      </w:r>
      <w:ins w:id="580" w:author="Mintz, Council" w:date="2016-11-08T10:52:00Z">
        <w:r w:rsidR="009311F6">
          <w:rPr>
            <w:rFonts w:ascii="Arial" w:eastAsia="Arial" w:hAnsi="Arial" w:cs="Arial"/>
          </w:rPr>
          <w:t>ination</w:t>
        </w:r>
      </w:ins>
      <w:r w:rsidRPr="007D023B">
        <w:rPr>
          <w:rFonts w:ascii="Arial" w:eastAsia="Arial" w:hAnsi="Arial" w:cs="Arial"/>
        </w:rPr>
        <w:t xml:space="preserve"> </w:t>
      </w:r>
      <w:del w:id="581" w:author="Mintz, Council" w:date="2016-11-08T10:52:00Z">
        <w:r w:rsidRPr="007D023B" w:rsidDel="009311F6">
          <w:rPr>
            <w:rFonts w:ascii="Arial" w:eastAsia="Arial" w:hAnsi="Arial" w:cs="Arial"/>
          </w:rPr>
          <w:delText xml:space="preserve">among </w:delText>
        </w:r>
      </w:del>
      <w:ins w:id="582" w:author="Mintz, Council" w:date="2016-11-08T10:52:00Z">
        <w:r w:rsidR="009311F6">
          <w:rPr>
            <w:rFonts w:ascii="Arial" w:eastAsia="Arial" w:hAnsi="Arial" w:cs="Arial"/>
          </w:rPr>
          <w:t>of</w:t>
        </w:r>
        <w:r w:rsidR="009311F6" w:rsidRPr="007D023B">
          <w:rPr>
            <w:rFonts w:ascii="Arial" w:eastAsia="Arial" w:hAnsi="Arial" w:cs="Arial"/>
          </w:rPr>
          <w:t xml:space="preserve"> </w:t>
        </w:r>
      </w:ins>
      <w:r w:rsidRPr="007D023B">
        <w:rPr>
          <w:rFonts w:ascii="Arial" w:eastAsia="Arial" w:hAnsi="Arial" w:cs="Arial"/>
        </w:rPr>
        <w:t xml:space="preserve">women with </w:t>
      </w:r>
      <w:proofErr w:type="spellStart"/>
      <w:r w:rsidRPr="007D023B">
        <w:rPr>
          <w:rFonts w:ascii="Arial" w:eastAsia="Arial" w:hAnsi="Arial" w:cs="Arial"/>
        </w:rPr>
        <w:t>vestibulodynia</w:t>
      </w:r>
      <w:proofErr w:type="spellEnd"/>
      <w:r w:rsidRPr="007D023B">
        <w:rPr>
          <w:rFonts w:ascii="Arial" w:eastAsia="Arial" w:hAnsi="Arial" w:cs="Arial"/>
        </w:rPr>
        <w:t>. Conventionally thought to be secondary in nature and in response to inflammation</w:t>
      </w:r>
      <w:ins w:id="583" w:author="Denniz Zolnoun" w:date="2016-11-07T12:54:00Z">
        <w:r w:rsidR="00687DFA">
          <w:rPr>
            <w:rFonts w:ascii="Arial" w:eastAsia="Arial" w:hAnsi="Arial" w:cs="Arial"/>
          </w:rPr>
          <w:t xml:space="preserve"> of the</w:t>
        </w:r>
      </w:ins>
      <w:r w:rsidR="004668A7">
        <w:rPr>
          <w:rFonts w:ascii="Arial" w:eastAsia="Arial" w:hAnsi="Arial" w:cs="Arial"/>
        </w:rPr>
        <w:t xml:space="preserve"> </w:t>
      </w:r>
      <w:r w:rsidRPr="007D023B">
        <w:rPr>
          <w:rFonts w:ascii="Arial" w:eastAsia="Arial" w:hAnsi="Arial" w:cs="Arial"/>
        </w:rPr>
        <w:t>overlying mucosa</w:t>
      </w:r>
      <w:r w:rsidR="004668A7">
        <w:rPr>
          <w:rFonts w:ascii="Arial" w:eastAsia="Arial" w:hAnsi="Arial" w:cs="Arial"/>
        </w:rPr>
        <w:t xml:space="preserve"> and </w:t>
      </w:r>
      <w:del w:id="584" w:author="Mintz, Council" w:date="2016-11-08T10:52:00Z">
        <w:r w:rsidR="004668A7" w:rsidDel="009311F6">
          <w:rPr>
            <w:rFonts w:ascii="Arial" w:eastAsia="Arial" w:hAnsi="Arial" w:cs="Arial"/>
          </w:rPr>
          <w:delText>gaurding</w:delText>
        </w:r>
      </w:del>
      <w:ins w:id="585" w:author="Mintz, Council" w:date="2016-11-08T10:52:00Z">
        <w:r w:rsidR="009311F6">
          <w:rPr>
            <w:rFonts w:ascii="Arial" w:eastAsia="Arial" w:hAnsi="Arial" w:cs="Arial"/>
          </w:rPr>
          <w:t>guarding</w:t>
        </w:r>
      </w:ins>
      <w:r w:rsidRPr="007D023B">
        <w:rPr>
          <w:rFonts w:ascii="Arial" w:eastAsia="Arial" w:hAnsi="Arial" w:cs="Arial"/>
        </w:rPr>
        <w:t xml:space="preserve">, there is little disagreement </w:t>
      </w:r>
      <w:r w:rsidR="004668A7">
        <w:rPr>
          <w:rFonts w:ascii="Arial" w:eastAsia="Arial" w:hAnsi="Arial" w:cs="Arial"/>
        </w:rPr>
        <w:t>about</w:t>
      </w:r>
      <w:r w:rsidRPr="007D023B">
        <w:rPr>
          <w:rFonts w:ascii="Arial" w:eastAsia="Arial" w:hAnsi="Arial" w:cs="Arial"/>
        </w:rPr>
        <w:t xml:space="preserve"> the contribution of muscle contraction (voluntary or otherwise) in perpetuating the cycle of pain and disability. Because we used </w:t>
      </w:r>
      <w:r w:rsidR="003B4C00" w:rsidRPr="007D023B">
        <w:rPr>
          <w:rFonts w:ascii="Arial" w:eastAsia="Arial" w:hAnsi="Arial" w:cs="Arial"/>
        </w:rPr>
        <w:t>a</w:t>
      </w:r>
      <w:r w:rsidRPr="007D023B">
        <w:rPr>
          <w:rFonts w:ascii="Arial" w:eastAsia="Arial" w:hAnsi="Arial" w:cs="Arial"/>
        </w:rPr>
        <w:t xml:space="preserve"> </w:t>
      </w:r>
      <w:r w:rsidR="00E60E94" w:rsidRPr="007D023B">
        <w:rPr>
          <w:rFonts w:ascii="Arial" w:eastAsia="Arial" w:hAnsi="Arial" w:cs="Arial"/>
        </w:rPr>
        <w:t xml:space="preserve">wooden cotton swab we were </w:t>
      </w:r>
      <w:r w:rsidR="21753AA1" w:rsidRPr="007D023B">
        <w:rPr>
          <w:rFonts w:ascii="Arial" w:eastAsia="Arial" w:hAnsi="Arial" w:cs="Arial"/>
        </w:rPr>
        <w:t xml:space="preserve">unable to </w:t>
      </w:r>
      <w:r w:rsidR="003B4C00" w:rsidRPr="007D023B">
        <w:rPr>
          <w:rFonts w:ascii="Arial" w:eastAsia="Arial" w:hAnsi="Arial" w:cs="Arial"/>
        </w:rPr>
        <w:t>consistently</w:t>
      </w:r>
      <w:r w:rsidR="00E60E94" w:rsidRPr="007D023B">
        <w:rPr>
          <w:rFonts w:ascii="Arial" w:eastAsia="Arial" w:hAnsi="Arial" w:cs="Arial"/>
        </w:rPr>
        <w:t xml:space="preserve"> position the swab in a</w:t>
      </w:r>
      <w:r w:rsidR="003B4C00" w:rsidRPr="007D023B">
        <w:rPr>
          <w:rFonts w:ascii="Arial" w:eastAsia="Arial" w:hAnsi="Arial" w:cs="Arial"/>
        </w:rPr>
        <w:t>n</w:t>
      </w:r>
      <w:r w:rsidR="00E60E94" w:rsidRPr="007D023B">
        <w:rPr>
          <w:rFonts w:ascii="Arial" w:eastAsia="Arial" w:hAnsi="Arial" w:cs="Arial"/>
        </w:rPr>
        <w:t xml:space="preserve"> an</w:t>
      </w:r>
      <w:r w:rsidR="003B4C00" w:rsidRPr="007D023B">
        <w:rPr>
          <w:rFonts w:ascii="Arial" w:eastAsia="Arial" w:hAnsi="Arial" w:cs="Arial"/>
        </w:rPr>
        <w:t>at</w:t>
      </w:r>
      <w:r w:rsidR="00E60E94" w:rsidRPr="007D023B">
        <w:rPr>
          <w:rFonts w:ascii="Arial" w:eastAsia="Arial" w:hAnsi="Arial" w:cs="Arial"/>
        </w:rPr>
        <w:t xml:space="preserve">omically congruent manner </w:t>
      </w:r>
      <w:r w:rsidR="21753AA1" w:rsidRPr="007D023B">
        <w:rPr>
          <w:rFonts w:ascii="Arial" w:eastAsia="Arial" w:hAnsi="Arial" w:cs="Arial"/>
        </w:rPr>
        <w:t xml:space="preserve">because of this </w:t>
      </w:r>
      <w:r w:rsidR="003B4C00" w:rsidRPr="007D023B">
        <w:rPr>
          <w:rFonts w:ascii="Arial" w:eastAsia="Arial" w:hAnsi="Arial" w:cs="Arial"/>
        </w:rPr>
        <w:t>contraction</w:t>
      </w:r>
      <w:r w:rsidR="21753AA1" w:rsidRPr="007D023B">
        <w:rPr>
          <w:rFonts w:ascii="Arial" w:eastAsia="Arial" w:hAnsi="Arial" w:cs="Arial"/>
        </w:rPr>
        <w:t xml:space="preserve">. However, our methodology and </w:t>
      </w:r>
      <w:r w:rsidR="5A5B8EA6" w:rsidRPr="007D023B">
        <w:rPr>
          <w:rFonts w:ascii="Arial" w:eastAsia="Arial" w:hAnsi="Arial" w:cs="Arial"/>
        </w:rPr>
        <w:t xml:space="preserve">findings </w:t>
      </w:r>
      <w:ins w:id="586" w:author="Mintz, Council" w:date="2016-11-08T10:53:00Z">
        <w:r w:rsidR="00BE2D9F">
          <w:rPr>
            <w:rFonts w:ascii="Arial" w:eastAsia="Arial" w:hAnsi="Arial" w:cs="Arial"/>
          </w:rPr>
          <w:t>are</w:t>
        </w:r>
      </w:ins>
      <w:del w:id="587" w:author="Mintz, Council" w:date="2016-11-08T10:53:00Z">
        <w:r w:rsidR="5A5B8EA6" w:rsidRPr="007D023B" w:rsidDel="00BE2D9F">
          <w:rPr>
            <w:rFonts w:ascii="Arial" w:eastAsia="Arial" w:hAnsi="Arial" w:cs="Arial"/>
          </w:rPr>
          <w:delText>is</w:delText>
        </w:r>
      </w:del>
      <w:r w:rsidR="5A5B8EA6" w:rsidRPr="007D023B">
        <w:rPr>
          <w:rFonts w:ascii="Arial" w:eastAsia="Arial" w:hAnsi="Arial" w:cs="Arial"/>
        </w:rPr>
        <w:t xml:space="preserve"> consistent with findings of other investigators with respect </w:t>
      </w:r>
      <w:ins w:id="588" w:author="Mintz, Council" w:date="2016-11-08T10:53:00Z">
        <w:r w:rsidR="00BE2D9F">
          <w:rPr>
            <w:rFonts w:ascii="Arial" w:eastAsia="Arial" w:hAnsi="Arial" w:cs="Arial"/>
          </w:rPr>
          <w:t xml:space="preserve">to </w:t>
        </w:r>
      </w:ins>
      <w:proofErr w:type="spellStart"/>
      <w:r w:rsidR="5A5B8EA6" w:rsidRPr="007D023B">
        <w:rPr>
          <w:rFonts w:ascii="Arial" w:eastAsia="Arial" w:hAnsi="Arial" w:cs="Arial"/>
        </w:rPr>
        <w:t>perineal</w:t>
      </w:r>
      <w:proofErr w:type="spellEnd"/>
      <w:r w:rsidR="5A5B8EA6" w:rsidRPr="007D023B">
        <w:rPr>
          <w:rFonts w:ascii="Arial" w:eastAsia="Arial" w:hAnsi="Arial" w:cs="Arial"/>
        </w:rPr>
        <w:t xml:space="preserve"> contraction. </w:t>
      </w:r>
      <w:ins w:id="589" w:author="Mintz, Council" w:date="2016-11-08T10:53:00Z">
        <w:r w:rsidR="00BE2D9F">
          <w:rPr>
            <w:rFonts w:ascii="Arial" w:eastAsia="Arial" w:hAnsi="Arial" w:cs="Arial"/>
          </w:rPr>
          <w:t>C</w:t>
        </w:r>
      </w:ins>
      <w:del w:id="590" w:author="Mintz, Council" w:date="2016-11-08T10:53:00Z">
        <w:r w:rsidR="5A5B8EA6" w:rsidRPr="007D023B" w:rsidDel="00BE2D9F">
          <w:rPr>
            <w:rFonts w:ascii="Arial" w:eastAsia="Arial" w:hAnsi="Arial" w:cs="Arial"/>
          </w:rPr>
          <w:delText>And c</w:delText>
        </w:r>
      </w:del>
      <w:r w:rsidR="5A5B8EA6" w:rsidRPr="007D023B">
        <w:rPr>
          <w:rFonts w:ascii="Arial" w:eastAsia="Arial" w:hAnsi="Arial" w:cs="Arial"/>
        </w:rPr>
        <w:t xml:space="preserve">onsistent with this </w:t>
      </w:r>
      <w:r w:rsidR="0339C644" w:rsidRPr="007D023B">
        <w:rPr>
          <w:rFonts w:ascii="Arial" w:eastAsia="Arial" w:hAnsi="Arial" w:cs="Arial"/>
        </w:rPr>
        <w:t>clinical observation</w:t>
      </w:r>
      <w:r w:rsidR="5A5B8EA6" w:rsidRPr="007D023B">
        <w:rPr>
          <w:rFonts w:ascii="Arial" w:eastAsia="Arial" w:hAnsi="Arial" w:cs="Arial"/>
        </w:rPr>
        <w:t>, using a one</w:t>
      </w:r>
      <w:r w:rsidR="57EE96D8" w:rsidRPr="007D023B">
        <w:rPr>
          <w:rFonts w:ascii="Arial" w:eastAsia="Arial" w:hAnsi="Arial" w:cs="Arial"/>
        </w:rPr>
        <w:t xml:space="preserve"> </w:t>
      </w:r>
      <w:r w:rsidR="0339C644" w:rsidRPr="007D023B">
        <w:rPr>
          <w:rFonts w:ascii="Arial" w:eastAsia="Arial" w:hAnsi="Arial" w:cs="Arial"/>
        </w:rPr>
        <w:t xml:space="preserve">sided t-test </w:t>
      </w:r>
      <w:del w:id="591" w:author="Mintz, Council" w:date="2016-11-08T10:54:00Z">
        <w:r w:rsidR="0339C644" w:rsidRPr="007D023B" w:rsidDel="00BE2D9F">
          <w:rPr>
            <w:rFonts w:ascii="Arial" w:eastAsia="Arial" w:hAnsi="Arial" w:cs="Arial"/>
          </w:rPr>
          <w:delText>we f</w:delText>
        </w:r>
        <w:r w:rsidR="004668A7" w:rsidDel="00BE2D9F">
          <w:rPr>
            <w:rFonts w:ascii="Arial" w:eastAsia="Arial" w:hAnsi="Arial" w:cs="Arial"/>
          </w:rPr>
          <w:delText>ound</w:delText>
        </w:r>
        <w:r w:rsidR="0339C644" w:rsidRPr="007D023B" w:rsidDel="00BE2D9F">
          <w:rPr>
            <w:rFonts w:ascii="Arial" w:eastAsia="Arial" w:hAnsi="Arial" w:cs="Arial"/>
          </w:rPr>
          <w:delText xml:space="preserve"> </w:delText>
        </w:r>
      </w:del>
      <w:ins w:id="592" w:author="Mintz, Council" w:date="2016-11-08T10:54:00Z">
        <w:r w:rsidR="00BE2D9F">
          <w:rPr>
            <w:rFonts w:ascii="Arial" w:eastAsia="Arial" w:hAnsi="Arial" w:cs="Arial"/>
          </w:rPr>
          <w:t xml:space="preserve">illustrated </w:t>
        </w:r>
      </w:ins>
      <w:r w:rsidR="0339C644" w:rsidRPr="007D023B">
        <w:rPr>
          <w:rFonts w:ascii="Arial" w:eastAsia="Arial" w:hAnsi="Arial" w:cs="Arial"/>
        </w:rPr>
        <w:t xml:space="preserve">a </w:t>
      </w:r>
      <w:r w:rsidR="57EE96D8" w:rsidRPr="007D023B">
        <w:rPr>
          <w:rFonts w:ascii="Arial" w:eastAsia="Arial" w:hAnsi="Arial" w:cs="Arial"/>
        </w:rPr>
        <w:t xml:space="preserve">more </w:t>
      </w:r>
      <w:r w:rsidR="0339C644" w:rsidRPr="007D023B">
        <w:rPr>
          <w:rFonts w:ascii="Arial" w:eastAsia="Arial" w:hAnsi="Arial" w:cs="Arial"/>
        </w:rPr>
        <w:t>robust associatio</w:t>
      </w:r>
      <w:r w:rsidR="06300B9C" w:rsidRPr="007D023B">
        <w:rPr>
          <w:rFonts w:ascii="Arial" w:eastAsia="Arial" w:hAnsi="Arial" w:cs="Arial"/>
        </w:rPr>
        <w:t xml:space="preserve">n. Informed by </w:t>
      </w:r>
      <w:r w:rsidR="5D85D7BD" w:rsidRPr="007D023B">
        <w:rPr>
          <w:rFonts w:ascii="Arial" w:eastAsia="Arial" w:hAnsi="Arial" w:cs="Arial"/>
        </w:rPr>
        <w:t>our findings</w:t>
      </w:r>
      <w:r w:rsidR="06300B9C" w:rsidRPr="007D023B">
        <w:rPr>
          <w:rFonts w:ascii="Arial" w:eastAsia="Arial" w:hAnsi="Arial" w:cs="Arial"/>
        </w:rPr>
        <w:t xml:space="preserve">, we are </w:t>
      </w:r>
      <w:r w:rsidR="5D85D7BD" w:rsidRPr="007D023B">
        <w:rPr>
          <w:rFonts w:ascii="Arial" w:eastAsia="Arial" w:hAnsi="Arial" w:cs="Arial"/>
        </w:rPr>
        <w:t xml:space="preserve">presently collecting data using a more nuanced </w:t>
      </w:r>
      <w:r w:rsidR="67E1733A" w:rsidRPr="007D023B">
        <w:rPr>
          <w:rFonts w:ascii="Arial" w:eastAsia="Arial" w:hAnsi="Arial" w:cs="Arial"/>
        </w:rPr>
        <w:t xml:space="preserve">bed side assessment </w:t>
      </w:r>
      <w:r w:rsidR="5D85D7BD" w:rsidRPr="007D023B">
        <w:rPr>
          <w:rFonts w:ascii="Arial" w:eastAsia="Arial" w:hAnsi="Arial" w:cs="Arial"/>
        </w:rPr>
        <w:t>methodology</w:t>
      </w:r>
      <w:r w:rsidR="67E1733A" w:rsidRPr="007D023B">
        <w:rPr>
          <w:rFonts w:ascii="Arial" w:eastAsia="Arial" w:hAnsi="Arial" w:cs="Arial"/>
        </w:rPr>
        <w:t xml:space="preserve"> </w:t>
      </w:r>
      <w:r w:rsidR="00E13BC1" w:rsidRPr="00E13BC1">
        <w:rPr>
          <w:rFonts w:ascii="Arial" w:eastAsia="Arial" w:hAnsi="Arial" w:cs="Arial"/>
          <w:highlight w:val="yellow"/>
          <w:rPrChange w:id="593" w:author="Mintz, Council" w:date="2016-11-08T10:54:00Z">
            <w:rPr>
              <w:rFonts w:ascii="Arial" w:eastAsia="Arial" w:hAnsi="Arial" w:cs="Arial"/>
              <w:sz w:val="16"/>
              <w:szCs w:val="16"/>
            </w:rPr>
          </w:rPrChange>
        </w:rPr>
        <w:t>(</w:t>
      </w:r>
      <w:proofErr w:type="spellStart"/>
      <w:r w:rsidR="00E13BC1" w:rsidRPr="00E13BC1">
        <w:rPr>
          <w:rFonts w:ascii="Arial" w:eastAsia="Arial" w:hAnsi="Arial" w:cs="Arial"/>
          <w:highlight w:val="yellow"/>
          <w:rPrChange w:id="594" w:author="Mintz, Council" w:date="2016-11-08T10:54:00Z">
            <w:rPr>
              <w:rFonts w:ascii="Arial" w:eastAsia="Arial" w:hAnsi="Arial" w:cs="Arial"/>
              <w:sz w:val="16"/>
              <w:szCs w:val="16"/>
            </w:rPr>
          </w:rPrChange>
        </w:rPr>
        <w:t>xHD</w:t>
      </w:r>
      <w:proofErr w:type="spellEnd"/>
      <w:r w:rsidR="00E13BC1" w:rsidRPr="00E13BC1">
        <w:rPr>
          <w:rFonts w:ascii="Arial" w:eastAsia="Arial" w:hAnsi="Arial" w:cs="Arial"/>
          <w:highlight w:val="yellow"/>
          <w:rPrChange w:id="595" w:author="Mintz, Council" w:date="2016-11-08T10:54:00Z">
            <w:rPr>
              <w:rFonts w:ascii="Arial" w:eastAsia="Arial" w:hAnsi="Arial" w:cs="Arial"/>
              <w:sz w:val="16"/>
              <w:szCs w:val="16"/>
            </w:rPr>
          </w:rPrChange>
        </w:rPr>
        <w:t xml:space="preserve"> – current grant number)</w:t>
      </w:r>
      <w:r w:rsidR="004668A7">
        <w:rPr>
          <w:rFonts w:ascii="Arial" w:eastAsia="Arial" w:hAnsi="Arial" w:cs="Arial"/>
        </w:rPr>
        <w:t xml:space="preserve"> in order to confirm and expand upon this work.</w:t>
      </w:r>
    </w:p>
    <w:p w:rsidR="007D023B" w:rsidRDefault="67E1733A" w:rsidP="003B4C00">
      <w:pPr>
        <w:spacing w:line="480" w:lineRule="auto"/>
        <w:ind w:right="-720" w:firstLine="720"/>
        <w:rPr>
          <w:rFonts w:ascii="Arial" w:eastAsia="Arial" w:hAnsi="Arial" w:cs="Arial"/>
        </w:rPr>
      </w:pPr>
      <w:r w:rsidRPr="007D023B">
        <w:rPr>
          <w:rFonts w:ascii="Arial" w:eastAsia="Arial" w:hAnsi="Arial" w:cs="Arial"/>
        </w:rPr>
        <w:t xml:space="preserve"> </w:t>
      </w:r>
      <w:r w:rsidR="0339C644" w:rsidRPr="007D023B">
        <w:rPr>
          <w:rFonts w:ascii="Arial" w:eastAsia="Arial" w:hAnsi="Arial" w:cs="Arial"/>
        </w:rPr>
        <w:t xml:space="preserve">   </w:t>
      </w:r>
      <w:ins w:id="596" w:author="Mintz, Council" w:date="2016-11-08T10:54:00Z">
        <w:r w:rsidR="00BE2D9F">
          <w:rPr>
            <w:rFonts w:ascii="Arial" w:eastAsia="Arial" w:hAnsi="Arial" w:cs="Arial"/>
          </w:rPr>
          <w:t>The l</w:t>
        </w:r>
      </w:ins>
      <w:del w:id="597" w:author="Mintz, Council" w:date="2016-11-08T10:54:00Z">
        <w:r w:rsidR="7021D4CE" w:rsidRPr="007D023B" w:rsidDel="00BE2D9F">
          <w:rPr>
            <w:rFonts w:ascii="Arial" w:eastAsia="Arial" w:hAnsi="Arial" w:cs="Arial"/>
          </w:rPr>
          <w:delText>L</w:delText>
        </w:r>
      </w:del>
      <w:r w:rsidR="7021D4CE" w:rsidRPr="007D023B">
        <w:rPr>
          <w:rFonts w:ascii="Arial" w:eastAsia="Arial" w:hAnsi="Arial" w:cs="Arial"/>
        </w:rPr>
        <w:t>ack of association between stat</w:t>
      </w:r>
      <w:r w:rsidR="007D023B">
        <w:rPr>
          <w:rFonts w:ascii="Arial" w:eastAsia="Arial" w:hAnsi="Arial" w:cs="Arial"/>
        </w:rPr>
        <w:t>ic</w:t>
      </w:r>
      <w:r w:rsidR="7021D4CE" w:rsidRPr="007D023B">
        <w:rPr>
          <w:rFonts w:ascii="Arial" w:eastAsia="Arial" w:hAnsi="Arial" w:cs="Arial"/>
        </w:rPr>
        <w:t xml:space="preserve"> measure</w:t>
      </w:r>
      <w:ins w:id="598" w:author="Mintz, Council" w:date="2016-11-08T10:55:00Z">
        <w:r w:rsidR="00BE2D9F">
          <w:rPr>
            <w:rFonts w:ascii="Arial" w:eastAsia="Arial" w:hAnsi="Arial" w:cs="Arial"/>
          </w:rPr>
          <w:t>s</w:t>
        </w:r>
      </w:ins>
      <w:r w:rsidR="7021D4CE" w:rsidRPr="007D023B">
        <w:rPr>
          <w:rFonts w:ascii="Arial" w:eastAsia="Arial" w:hAnsi="Arial" w:cs="Arial"/>
        </w:rPr>
        <w:t xml:space="preserve"> of</w:t>
      </w:r>
      <w:r w:rsidR="007D023B">
        <w:rPr>
          <w:rFonts w:ascii="Arial" w:eastAsia="Arial" w:hAnsi="Arial" w:cs="Arial"/>
        </w:rPr>
        <w:t xml:space="preserve"> the</w:t>
      </w:r>
      <w:r w:rsidR="7021D4CE" w:rsidRPr="007D023B">
        <w:rPr>
          <w:rFonts w:ascii="Arial" w:eastAsia="Arial" w:hAnsi="Arial" w:cs="Arial"/>
        </w:rPr>
        <w:t xml:space="preserve"> vestibule and </w:t>
      </w:r>
      <w:ins w:id="599" w:author="Mintz, Council" w:date="2016-11-08T10:55:00Z">
        <w:r w:rsidR="00BE2D9F">
          <w:rPr>
            <w:rFonts w:ascii="Arial" w:eastAsia="Arial" w:hAnsi="Arial" w:cs="Arial"/>
          </w:rPr>
          <w:t xml:space="preserve">a </w:t>
        </w:r>
        <w:proofErr w:type="spellStart"/>
        <w:r w:rsidR="00BE2D9F">
          <w:rPr>
            <w:rFonts w:ascii="Arial" w:eastAsia="Arial" w:hAnsi="Arial" w:cs="Arial"/>
          </w:rPr>
          <w:t>vestibulodynia</w:t>
        </w:r>
        <w:proofErr w:type="spellEnd"/>
        <w:r w:rsidR="00BE2D9F">
          <w:rPr>
            <w:rFonts w:ascii="Arial" w:eastAsia="Arial" w:hAnsi="Arial" w:cs="Arial"/>
          </w:rPr>
          <w:t xml:space="preserve"> case status </w:t>
        </w:r>
      </w:ins>
      <w:del w:id="600" w:author="Mintz, Council" w:date="2016-11-08T10:55:00Z">
        <w:r w:rsidR="7021D4CE" w:rsidRPr="007D023B" w:rsidDel="00BE2D9F">
          <w:rPr>
            <w:rFonts w:ascii="Arial" w:eastAsia="Arial" w:hAnsi="Arial" w:cs="Arial"/>
          </w:rPr>
          <w:delText xml:space="preserve">case status as vestibulodynia </w:delText>
        </w:r>
      </w:del>
      <w:r w:rsidR="7021D4CE" w:rsidRPr="007D023B">
        <w:rPr>
          <w:rFonts w:ascii="Arial" w:eastAsia="Arial" w:hAnsi="Arial" w:cs="Arial"/>
        </w:rPr>
        <w:t xml:space="preserve">was not </w:t>
      </w:r>
      <w:r w:rsidR="3AA316C1" w:rsidRPr="007D023B">
        <w:rPr>
          <w:rFonts w:ascii="Arial" w:eastAsia="Arial" w:hAnsi="Arial" w:cs="Arial"/>
        </w:rPr>
        <w:t>surprising. While various degree</w:t>
      </w:r>
      <w:ins w:id="601" w:author="Mintz, Council" w:date="2016-11-08T10:55:00Z">
        <w:r w:rsidR="00BE2D9F">
          <w:rPr>
            <w:rFonts w:ascii="Arial" w:eastAsia="Arial" w:hAnsi="Arial" w:cs="Arial"/>
          </w:rPr>
          <w:t>s</w:t>
        </w:r>
      </w:ins>
      <w:r w:rsidR="3AA316C1" w:rsidRPr="007D023B">
        <w:rPr>
          <w:rFonts w:ascii="Arial" w:eastAsia="Arial" w:hAnsi="Arial" w:cs="Arial"/>
        </w:rPr>
        <w:t xml:space="preserve"> of pain and inflammation </w:t>
      </w:r>
      <w:ins w:id="602" w:author="Mintz, Council" w:date="2016-11-08T10:55:00Z">
        <w:r w:rsidR="00BE2D9F">
          <w:rPr>
            <w:rFonts w:ascii="Arial" w:eastAsia="Arial" w:hAnsi="Arial" w:cs="Arial"/>
          </w:rPr>
          <w:t>are</w:t>
        </w:r>
      </w:ins>
      <w:del w:id="603" w:author="Mintz, Council" w:date="2016-11-08T10:55:00Z">
        <w:r w:rsidR="3AA316C1" w:rsidRPr="007D023B" w:rsidDel="00BE2D9F">
          <w:rPr>
            <w:rFonts w:ascii="Arial" w:eastAsia="Arial" w:hAnsi="Arial" w:cs="Arial"/>
          </w:rPr>
          <w:delText>is</w:delText>
        </w:r>
      </w:del>
      <w:r w:rsidR="3AA316C1" w:rsidRPr="007D023B">
        <w:rPr>
          <w:rFonts w:ascii="Arial" w:eastAsia="Arial" w:hAnsi="Arial" w:cs="Arial"/>
        </w:rPr>
        <w:t xml:space="preserve"> reported </w:t>
      </w:r>
      <w:ins w:id="604" w:author="Mintz, Council" w:date="2016-11-08T10:55:00Z">
        <w:r w:rsidR="00BE2D9F">
          <w:rPr>
            <w:rFonts w:ascii="Arial" w:eastAsia="Arial" w:hAnsi="Arial" w:cs="Arial"/>
          </w:rPr>
          <w:t>by</w:t>
        </w:r>
      </w:ins>
      <w:del w:id="605" w:author="Mintz, Council" w:date="2016-11-08T10:55:00Z">
        <w:r w:rsidR="3AA316C1" w:rsidRPr="007D023B" w:rsidDel="00BE2D9F">
          <w:rPr>
            <w:rFonts w:ascii="Arial" w:eastAsia="Arial" w:hAnsi="Arial" w:cs="Arial"/>
          </w:rPr>
          <w:delText>in</w:delText>
        </w:r>
      </w:del>
      <w:r w:rsidR="3AA316C1" w:rsidRPr="007D023B">
        <w:rPr>
          <w:rFonts w:ascii="Arial" w:eastAsia="Arial" w:hAnsi="Arial" w:cs="Arial"/>
        </w:rPr>
        <w:t xml:space="preserve"> these patients, a clinical </w:t>
      </w:r>
      <w:proofErr w:type="spellStart"/>
      <w:r w:rsidR="3AA316C1" w:rsidRPr="007D023B">
        <w:rPr>
          <w:rFonts w:ascii="Arial" w:eastAsia="Arial" w:hAnsi="Arial" w:cs="Arial"/>
        </w:rPr>
        <w:t>mucositis</w:t>
      </w:r>
      <w:proofErr w:type="spellEnd"/>
      <w:r w:rsidR="3AA316C1" w:rsidRPr="007D023B">
        <w:rPr>
          <w:rFonts w:ascii="Arial" w:eastAsia="Arial" w:hAnsi="Arial" w:cs="Arial"/>
        </w:rPr>
        <w:t xml:space="preserve"> with erosive changes and associated </w:t>
      </w:r>
      <w:r w:rsidR="511E88B6" w:rsidRPr="007D023B">
        <w:rPr>
          <w:rFonts w:ascii="Arial" w:eastAsia="Arial" w:hAnsi="Arial" w:cs="Arial"/>
        </w:rPr>
        <w:t xml:space="preserve">denudation in </w:t>
      </w:r>
      <w:proofErr w:type="spellStart"/>
      <w:r w:rsidR="511E88B6" w:rsidRPr="007D023B">
        <w:rPr>
          <w:rFonts w:ascii="Arial" w:eastAsia="Arial" w:hAnsi="Arial" w:cs="Arial"/>
        </w:rPr>
        <w:t>muco</w:t>
      </w:r>
      <w:ins w:id="606" w:author="Mintz, Council" w:date="2016-11-08T10:56:00Z">
        <w:r w:rsidR="00BE2D9F">
          <w:rPr>
            <w:rFonts w:ascii="Arial" w:eastAsia="Arial" w:hAnsi="Arial" w:cs="Arial"/>
          </w:rPr>
          <w:t>-</w:t>
        </w:r>
      </w:ins>
      <w:r w:rsidR="511E88B6" w:rsidRPr="007D023B">
        <w:rPr>
          <w:rFonts w:ascii="Arial" w:eastAsia="Arial" w:hAnsi="Arial" w:cs="Arial"/>
        </w:rPr>
        <w:t>cutanous</w:t>
      </w:r>
      <w:proofErr w:type="spellEnd"/>
      <w:r w:rsidR="511E88B6" w:rsidRPr="007D023B">
        <w:rPr>
          <w:rFonts w:ascii="Arial" w:eastAsia="Arial" w:hAnsi="Arial" w:cs="Arial"/>
        </w:rPr>
        <w:t xml:space="preserve"> transitio</w:t>
      </w:r>
      <w:r w:rsidR="007D023B">
        <w:rPr>
          <w:rFonts w:ascii="Arial" w:eastAsia="Arial" w:hAnsi="Arial" w:cs="Arial"/>
        </w:rPr>
        <w:t xml:space="preserve">n </w:t>
      </w:r>
      <w:r w:rsidR="007D023B">
        <w:rPr>
          <w:rFonts w:ascii="Arial" w:eastAsia="Arial" w:hAnsi="Arial" w:cs="Arial"/>
        </w:rPr>
        <w:lastRenderedPageBreak/>
        <w:t xml:space="preserve">(as commonly seen in inflammatory conditions such a lichen </w:t>
      </w:r>
      <w:proofErr w:type="spellStart"/>
      <w:r w:rsidR="007D023B">
        <w:rPr>
          <w:rFonts w:ascii="Arial" w:eastAsia="Arial" w:hAnsi="Arial" w:cs="Arial"/>
        </w:rPr>
        <w:t>planus</w:t>
      </w:r>
      <w:proofErr w:type="spellEnd"/>
      <w:r w:rsidR="007D023B">
        <w:rPr>
          <w:rFonts w:ascii="Arial" w:eastAsia="Arial" w:hAnsi="Arial" w:cs="Arial"/>
        </w:rPr>
        <w:t xml:space="preserve">) is </w:t>
      </w:r>
      <w:del w:id="607" w:author="Mintz, Council" w:date="2016-11-08T10:56:00Z">
        <w:r w:rsidR="007D023B" w:rsidDel="00BE2D9F">
          <w:rPr>
            <w:rFonts w:ascii="Arial" w:eastAsia="Arial" w:hAnsi="Arial" w:cs="Arial"/>
          </w:rPr>
          <w:delText>not common.</w:delText>
        </w:r>
      </w:del>
      <w:ins w:id="608" w:author="Mintz, Council" w:date="2016-11-08T10:56:00Z">
        <w:r w:rsidR="00BE2D9F">
          <w:rPr>
            <w:rFonts w:ascii="Arial" w:eastAsia="Arial" w:hAnsi="Arial" w:cs="Arial"/>
          </w:rPr>
          <w:t>uncommon.</w:t>
        </w:r>
      </w:ins>
      <w:r w:rsidR="007D023B">
        <w:rPr>
          <w:rFonts w:ascii="Arial" w:eastAsia="Arial" w:hAnsi="Arial" w:cs="Arial"/>
        </w:rPr>
        <w:t xml:space="preserve"> </w:t>
      </w:r>
    </w:p>
    <w:p w:rsidR="00821779" w:rsidRDefault="007D023B" w:rsidP="003B4C00">
      <w:pPr>
        <w:spacing w:line="480" w:lineRule="auto"/>
        <w:ind w:right="-720" w:firstLine="720"/>
        <w:rPr>
          <w:rFonts w:ascii="Arial" w:eastAsia="Arial" w:hAnsi="Arial" w:cs="Arial"/>
        </w:rPr>
      </w:pPr>
      <w:r>
        <w:rPr>
          <w:rFonts w:ascii="Arial" w:eastAsia="Arial" w:hAnsi="Arial" w:cs="Arial"/>
        </w:rPr>
        <w:t>In addition to the static and dynamic measure</w:t>
      </w:r>
      <w:ins w:id="609" w:author="Mintz, Council" w:date="2016-11-08T10:56:00Z">
        <w:r w:rsidR="00BE2D9F">
          <w:rPr>
            <w:rFonts w:ascii="Arial" w:eastAsia="Arial" w:hAnsi="Arial" w:cs="Arial"/>
          </w:rPr>
          <w:t>s</w:t>
        </w:r>
      </w:ins>
      <w:r>
        <w:rPr>
          <w:rFonts w:ascii="Arial" w:eastAsia="Arial" w:hAnsi="Arial" w:cs="Arial"/>
        </w:rPr>
        <w:t xml:space="preserve"> of the vestibule</w:t>
      </w:r>
      <w:ins w:id="610" w:author="Mintz, Council" w:date="2016-11-08T10:56:00Z">
        <w:r w:rsidR="00BE2D9F">
          <w:rPr>
            <w:rFonts w:ascii="Arial" w:eastAsia="Arial" w:hAnsi="Arial" w:cs="Arial"/>
          </w:rPr>
          <w:t>,</w:t>
        </w:r>
      </w:ins>
      <w:r>
        <w:rPr>
          <w:rFonts w:ascii="Arial" w:eastAsia="Arial" w:hAnsi="Arial" w:cs="Arial"/>
        </w:rPr>
        <w:t xml:space="preserve"> we id</w:t>
      </w:r>
      <w:r w:rsidR="009F3B7A">
        <w:rPr>
          <w:rFonts w:ascii="Arial" w:eastAsia="Arial" w:hAnsi="Arial" w:cs="Arial"/>
        </w:rPr>
        <w:t xml:space="preserve">entified three distinct classes </w:t>
      </w:r>
      <w:r>
        <w:rPr>
          <w:rFonts w:ascii="Arial" w:eastAsia="Arial" w:hAnsi="Arial" w:cs="Arial"/>
        </w:rPr>
        <w:t xml:space="preserve">of the vestibule among women. </w:t>
      </w:r>
      <w:r w:rsidR="009F3B7A">
        <w:rPr>
          <w:rFonts w:ascii="Arial" w:eastAsia="Arial" w:hAnsi="Arial" w:cs="Arial"/>
        </w:rPr>
        <w:t>While the distribution of the vestibule between</w:t>
      </w:r>
      <w:ins w:id="611" w:author="Mintz, Council" w:date="2016-11-08T10:56:00Z">
        <w:r w:rsidR="00BE2D9F">
          <w:rPr>
            <w:rFonts w:ascii="Arial" w:eastAsia="Arial" w:hAnsi="Arial" w:cs="Arial"/>
          </w:rPr>
          <w:t xml:space="preserve"> the</w:t>
        </w:r>
      </w:ins>
      <w:r w:rsidR="009F3B7A">
        <w:rPr>
          <w:rFonts w:ascii="Arial" w:eastAsia="Arial" w:hAnsi="Arial" w:cs="Arial"/>
        </w:rPr>
        <w:t xml:space="preserve"> anterior and posterior region</w:t>
      </w:r>
      <w:r>
        <w:rPr>
          <w:rFonts w:ascii="Arial" w:eastAsia="Arial" w:hAnsi="Arial" w:cs="Arial"/>
        </w:rPr>
        <w:t xml:space="preserve"> d</w:t>
      </w:r>
      <w:r w:rsidR="00821779">
        <w:rPr>
          <w:rFonts w:ascii="Arial" w:eastAsia="Arial" w:hAnsi="Arial" w:cs="Arial"/>
        </w:rPr>
        <w:t>id not differ among the case</w:t>
      </w:r>
      <w:ins w:id="612" w:author="Mintz, Council" w:date="2016-11-08T10:56:00Z">
        <w:r w:rsidR="00BE2D9F">
          <w:rPr>
            <w:rFonts w:ascii="Arial" w:eastAsia="Arial" w:hAnsi="Arial" w:cs="Arial"/>
          </w:rPr>
          <w:t>s</w:t>
        </w:r>
      </w:ins>
      <w:r w:rsidR="00821779">
        <w:rPr>
          <w:rFonts w:ascii="Arial" w:eastAsia="Arial" w:hAnsi="Arial" w:cs="Arial"/>
        </w:rPr>
        <w:t xml:space="preserve"> and </w:t>
      </w:r>
      <w:ins w:id="613" w:author="Mintz, Council" w:date="2016-11-08T10:57:00Z">
        <w:r w:rsidR="00BE2D9F">
          <w:rPr>
            <w:rFonts w:ascii="Arial" w:eastAsia="Arial" w:hAnsi="Arial" w:cs="Arial"/>
          </w:rPr>
          <w:t xml:space="preserve">the </w:t>
        </w:r>
      </w:ins>
      <w:r>
        <w:rPr>
          <w:rFonts w:ascii="Arial" w:eastAsia="Arial" w:hAnsi="Arial" w:cs="Arial"/>
        </w:rPr>
        <w:t>control</w:t>
      </w:r>
      <w:ins w:id="614" w:author="Mintz, Council" w:date="2016-11-08T10:57:00Z">
        <w:r w:rsidR="00BE2D9F">
          <w:rPr>
            <w:rFonts w:ascii="Arial" w:eastAsia="Arial" w:hAnsi="Arial" w:cs="Arial"/>
          </w:rPr>
          <w:t>s</w:t>
        </w:r>
      </w:ins>
      <w:r>
        <w:rPr>
          <w:rFonts w:ascii="Arial" w:eastAsia="Arial" w:hAnsi="Arial" w:cs="Arial"/>
        </w:rPr>
        <w:t>, these pattern</w:t>
      </w:r>
      <w:ins w:id="615" w:author="Mintz, Council" w:date="2016-11-08T10:57:00Z">
        <w:r w:rsidR="00BE2D9F">
          <w:rPr>
            <w:rFonts w:ascii="Arial" w:eastAsia="Arial" w:hAnsi="Arial" w:cs="Arial"/>
          </w:rPr>
          <w:t>s</w:t>
        </w:r>
      </w:ins>
      <w:r>
        <w:rPr>
          <w:rFonts w:ascii="Arial" w:eastAsia="Arial" w:hAnsi="Arial" w:cs="Arial"/>
        </w:rPr>
        <w:t xml:space="preserve"> may have </w:t>
      </w:r>
      <w:del w:id="616" w:author="Mintz, Council" w:date="2016-11-08T10:57:00Z">
        <w:r w:rsidDel="00BE2D9F">
          <w:rPr>
            <w:rFonts w:ascii="Arial" w:eastAsia="Arial" w:hAnsi="Arial" w:cs="Arial"/>
          </w:rPr>
          <w:delText xml:space="preserve">as of yet </w:delText>
        </w:r>
      </w:del>
      <w:r>
        <w:rPr>
          <w:rFonts w:ascii="Arial" w:eastAsia="Arial" w:hAnsi="Arial" w:cs="Arial"/>
        </w:rPr>
        <w:t>unknown clinical implication</w:t>
      </w:r>
      <w:ins w:id="617" w:author="Mintz, Council" w:date="2016-11-08T10:57:00Z">
        <w:r w:rsidR="00BE2D9F">
          <w:rPr>
            <w:rFonts w:ascii="Arial" w:eastAsia="Arial" w:hAnsi="Arial" w:cs="Arial"/>
          </w:rPr>
          <w:t>s</w:t>
        </w:r>
      </w:ins>
      <w:r w:rsidR="00821779">
        <w:rPr>
          <w:rFonts w:ascii="Arial" w:eastAsia="Arial" w:hAnsi="Arial" w:cs="Arial"/>
        </w:rPr>
        <w:t xml:space="preserve"> with regards to patient</w:t>
      </w:r>
      <w:ins w:id="618" w:author="Mintz, Council" w:date="2016-11-08T10:57:00Z">
        <w:r w:rsidR="00BE2D9F">
          <w:rPr>
            <w:rFonts w:ascii="Arial" w:eastAsia="Arial" w:hAnsi="Arial" w:cs="Arial"/>
          </w:rPr>
          <w:t>s’</w:t>
        </w:r>
      </w:ins>
      <w:del w:id="619" w:author="Mintz, Council" w:date="2016-11-08T10:57:00Z">
        <w:r w:rsidR="00821779" w:rsidDel="00BE2D9F">
          <w:rPr>
            <w:rFonts w:ascii="Arial" w:eastAsia="Arial" w:hAnsi="Arial" w:cs="Arial"/>
          </w:rPr>
          <w:delText>’s</w:delText>
        </w:r>
      </w:del>
      <w:r w:rsidR="00821779">
        <w:rPr>
          <w:rFonts w:ascii="Arial" w:eastAsia="Arial" w:hAnsi="Arial" w:cs="Arial"/>
        </w:rPr>
        <w:t xml:space="preserve"> chief complaints and presenting symptoms</w:t>
      </w:r>
      <w:r>
        <w:rPr>
          <w:rFonts w:ascii="Arial" w:eastAsia="Arial" w:hAnsi="Arial" w:cs="Arial"/>
        </w:rPr>
        <w:t xml:space="preserve">. </w:t>
      </w:r>
    </w:p>
    <w:p w:rsidR="00AD2BA3" w:rsidRDefault="007D023B" w:rsidP="003B4C00">
      <w:pPr>
        <w:spacing w:line="480" w:lineRule="auto"/>
        <w:ind w:right="-720" w:firstLine="720"/>
        <w:rPr>
          <w:rFonts w:ascii="Arial" w:eastAsia="Arial" w:hAnsi="Arial" w:cs="Arial"/>
        </w:rPr>
      </w:pPr>
      <w:r>
        <w:rPr>
          <w:rFonts w:ascii="Arial" w:eastAsia="Arial" w:hAnsi="Arial" w:cs="Arial"/>
        </w:rPr>
        <w:t xml:space="preserve">Because these anatomical measurements were conducted in the </w:t>
      </w:r>
      <w:r w:rsidR="009F3B7A">
        <w:rPr>
          <w:rFonts w:ascii="Arial" w:eastAsia="Arial" w:hAnsi="Arial" w:cs="Arial"/>
        </w:rPr>
        <w:t>course of</w:t>
      </w:r>
      <w:ins w:id="620" w:author="Denniz Zolnoun" w:date="2016-11-07T12:55:00Z">
        <w:r w:rsidR="007E468C">
          <w:rPr>
            <w:rFonts w:ascii="Arial" w:eastAsia="Arial" w:hAnsi="Arial" w:cs="Arial"/>
          </w:rPr>
          <w:t xml:space="preserve"> a</w:t>
        </w:r>
      </w:ins>
      <w:r w:rsidR="009F3B7A">
        <w:rPr>
          <w:rFonts w:ascii="Arial" w:eastAsia="Arial" w:hAnsi="Arial" w:cs="Arial"/>
        </w:rPr>
        <w:t xml:space="preserve"> larger study aimed at identifying </w:t>
      </w:r>
      <w:proofErr w:type="spellStart"/>
      <w:r w:rsidR="009F3B7A">
        <w:rPr>
          <w:rFonts w:ascii="Arial" w:eastAsia="Arial" w:hAnsi="Arial" w:cs="Arial"/>
        </w:rPr>
        <w:t>neurosensory</w:t>
      </w:r>
      <w:proofErr w:type="spellEnd"/>
      <w:r w:rsidR="009F3B7A">
        <w:rPr>
          <w:rFonts w:ascii="Arial" w:eastAsia="Arial" w:hAnsi="Arial" w:cs="Arial"/>
        </w:rPr>
        <w:t xml:space="preserve"> precept</w:t>
      </w:r>
      <w:r w:rsidR="00821779">
        <w:rPr>
          <w:rFonts w:ascii="Arial" w:eastAsia="Arial" w:hAnsi="Arial" w:cs="Arial"/>
        </w:rPr>
        <w:t>,</w:t>
      </w:r>
      <w:r w:rsidR="009F3B7A">
        <w:rPr>
          <w:rFonts w:ascii="Arial" w:eastAsia="Arial" w:hAnsi="Arial" w:cs="Arial"/>
        </w:rPr>
        <w:t xml:space="preserve"> we were able to make several clinical </w:t>
      </w:r>
      <w:r w:rsidR="004668A7">
        <w:rPr>
          <w:rFonts w:ascii="Arial" w:eastAsia="Arial" w:hAnsi="Arial" w:cs="Arial"/>
        </w:rPr>
        <w:t>observations</w:t>
      </w:r>
      <w:r w:rsidR="00AD2BA3">
        <w:rPr>
          <w:rFonts w:ascii="Arial" w:eastAsia="Arial" w:hAnsi="Arial" w:cs="Arial"/>
        </w:rPr>
        <w:t>, which will be explored in greater detail in</w:t>
      </w:r>
      <w:ins w:id="621" w:author="Mintz, Council" w:date="2016-11-08T10:57:00Z">
        <w:r w:rsidR="00BE2D9F">
          <w:rPr>
            <w:rFonts w:ascii="Arial" w:eastAsia="Arial" w:hAnsi="Arial" w:cs="Arial"/>
          </w:rPr>
          <w:t xml:space="preserve"> </w:t>
        </w:r>
      </w:ins>
      <w:del w:id="622" w:author="Mintz, Council" w:date="2016-11-08T10:57:00Z">
        <w:r w:rsidR="00AD2BA3" w:rsidDel="00BE2D9F">
          <w:rPr>
            <w:rFonts w:ascii="Arial" w:eastAsia="Arial" w:hAnsi="Arial" w:cs="Arial"/>
          </w:rPr>
          <w:delText xml:space="preserve"> </w:delText>
        </w:r>
      </w:del>
      <w:r w:rsidR="00AD2BA3">
        <w:rPr>
          <w:rFonts w:ascii="Arial" w:eastAsia="Arial" w:hAnsi="Arial" w:cs="Arial"/>
        </w:rPr>
        <w:t>future</w:t>
      </w:r>
      <w:del w:id="623" w:author="Mintz, Council" w:date="2016-11-08T10:57:00Z">
        <w:r w:rsidR="00AD2BA3" w:rsidDel="00BE2D9F">
          <w:rPr>
            <w:rFonts w:ascii="Arial" w:eastAsia="Arial" w:hAnsi="Arial" w:cs="Arial"/>
          </w:rPr>
          <w:delText>,</w:delText>
        </w:r>
      </w:del>
      <w:r w:rsidR="00821779">
        <w:rPr>
          <w:rFonts w:ascii="Arial" w:eastAsia="Arial" w:hAnsi="Arial" w:cs="Arial"/>
        </w:rPr>
        <w:t xml:space="preserve"> manuscripts. For example</w:t>
      </w:r>
      <w:r w:rsidR="009F3B7A">
        <w:rPr>
          <w:rFonts w:ascii="Arial" w:eastAsia="Arial" w:hAnsi="Arial" w:cs="Arial"/>
        </w:rPr>
        <w:t>, women with la</w:t>
      </w:r>
      <w:ins w:id="624" w:author="farage.ma" w:date="2016-11-11T12:54:00Z">
        <w:r w:rsidR="00F375A7">
          <w:rPr>
            <w:rFonts w:ascii="Arial" w:eastAsia="Arial" w:hAnsi="Arial" w:cs="Arial"/>
          </w:rPr>
          <w:t>r</w:t>
        </w:r>
      </w:ins>
      <w:r w:rsidR="009F3B7A">
        <w:rPr>
          <w:rFonts w:ascii="Arial" w:eastAsia="Arial" w:hAnsi="Arial" w:cs="Arial"/>
        </w:rPr>
        <w:t>ger ratio</w:t>
      </w:r>
      <w:ins w:id="625" w:author="Mintz, Council" w:date="2016-11-08T10:57:00Z">
        <w:r w:rsidR="00BE2D9F">
          <w:rPr>
            <w:rFonts w:ascii="Arial" w:eastAsia="Arial" w:hAnsi="Arial" w:cs="Arial"/>
          </w:rPr>
          <w:t>s</w:t>
        </w:r>
      </w:ins>
      <w:r w:rsidR="009F3B7A">
        <w:rPr>
          <w:rFonts w:ascii="Arial" w:eastAsia="Arial" w:hAnsi="Arial" w:cs="Arial"/>
        </w:rPr>
        <w:t xml:space="preserve"> (</w:t>
      </w:r>
      <w:r w:rsidR="00AD2BA3">
        <w:rPr>
          <w:rFonts w:ascii="Arial" w:eastAsia="Arial" w:hAnsi="Arial" w:cs="Arial"/>
        </w:rPr>
        <w:t xml:space="preserve">relatively </w:t>
      </w:r>
      <w:r w:rsidR="009F3B7A">
        <w:rPr>
          <w:rFonts w:ascii="Arial" w:eastAsia="Arial" w:hAnsi="Arial" w:cs="Arial"/>
        </w:rPr>
        <w:t>greater</w:t>
      </w:r>
      <w:r w:rsidR="00AD2BA3">
        <w:rPr>
          <w:rFonts w:ascii="Arial" w:eastAsia="Arial" w:hAnsi="Arial" w:cs="Arial"/>
        </w:rPr>
        <w:t xml:space="preserve"> surface area in the</w:t>
      </w:r>
      <w:r w:rsidR="009F3B7A">
        <w:rPr>
          <w:rFonts w:ascii="Arial" w:eastAsia="Arial" w:hAnsi="Arial" w:cs="Arial"/>
        </w:rPr>
        <w:t xml:space="preserve"> </w:t>
      </w:r>
      <w:r w:rsidR="00AD2BA3">
        <w:rPr>
          <w:rFonts w:ascii="Arial" w:eastAsia="Arial" w:hAnsi="Arial" w:cs="Arial"/>
        </w:rPr>
        <w:t>anterior component) te</w:t>
      </w:r>
      <w:r w:rsidR="00821779">
        <w:rPr>
          <w:rFonts w:ascii="Arial" w:eastAsia="Arial" w:hAnsi="Arial" w:cs="Arial"/>
        </w:rPr>
        <w:t xml:space="preserve">nded to report </w:t>
      </w:r>
      <w:ins w:id="626" w:author="Mintz, Council" w:date="2016-11-08T10:58:00Z">
        <w:r w:rsidR="00BE2D9F">
          <w:rPr>
            <w:rFonts w:ascii="Arial" w:eastAsia="Arial" w:hAnsi="Arial" w:cs="Arial"/>
          </w:rPr>
          <w:t xml:space="preserve">a </w:t>
        </w:r>
      </w:ins>
      <w:r w:rsidR="00821779">
        <w:rPr>
          <w:rFonts w:ascii="Arial" w:eastAsia="Arial" w:hAnsi="Arial" w:cs="Arial"/>
        </w:rPr>
        <w:t>higher degree of</w:t>
      </w:r>
      <w:r w:rsidR="00AD2BA3">
        <w:rPr>
          <w:rFonts w:ascii="Arial" w:eastAsia="Arial" w:hAnsi="Arial" w:cs="Arial"/>
        </w:rPr>
        <w:t xml:space="preserve"> </w:t>
      </w:r>
      <w:ins w:id="627" w:author="Denniz Zolnoun" w:date="2016-11-07T12:56:00Z">
        <w:r w:rsidR="007E468C">
          <w:rPr>
            <w:rFonts w:ascii="Arial" w:eastAsia="Arial" w:hAnsi="Arial" w:cs="Arial"/>
          </w:rPr>
          <w:t xml:space="preserve">co-morbid </w:t>
        </w:r>
      </w:ins>
      <w:r w:rsidR="00AD2BA3">
        <w:rPr>
          <w:rFonts w:ascii="Arial" w:eastAsia="Arial" w:hAnsi="Arial" w:cs="Arial"/>
        </w:rPr>
        <w:t xml:space="preserve">urinary symptoms (urgency and </w:t>
      </w:r>
      <w:proofErr w:type="spellStart"/>
      <w:r w:rsidR="00AD2BA3">
        <w:rPr>
          <w:rFonts w:ascii="Arial" w:eastAsia="Arial" w:hAnsi="Arial" w:cs="Arial"/>
        </w:rPr>
        <w:t>dysuria</w:t>
      </w:r>
      <w:proofErr w:type="spellEnd"/>
      <w:r w:rsidR="00AD2BA3">
        <w:rPr>
          <w:rFonts w:ascii="Arial" w:eastAsia="Arial" w:hAnsi="Arial" w:cs="Arial"/>
        </w:rPr>
        <w:t>)</w:t>
      </w:r>
      <w:r w:rsidR="004668A7">
        <w:rPr>
          <w:rFonts w:ascii="Arial" w:eastAsia="Arial" w:hAnsi="Arial" w:cs="Arial"/>
        </w:rPr>
        <w:t xml:space="preserve"> among women with </w:t>
      </w:r>
      <w:proofErr w:type="spellStart"/>
      <w:r w:rsidR="004668A7">
        <w:rPr>
          <w:rFonts w:ascii="Arial" w:eastAsia="Arial" w:hAnsi="Arial" w:cs="Arial"/>
        </w:rPr>
        <w:t>vestibulodynia</w:t>
      </w:r>
      <w:proofErr w:type="spellEnd"/>
      <w:r w:rsidR="00AD2BA3">
        <w:rPr>
          <w:rFonts w:ascii="Arial" w:eastAsia="Arial" w:hAnsi="Arial" w:cs="Arial"/>
        </w:rPr>
        <w:t xml:space="preserve">. We speculate that </w:t>
      </w:r>
      <w:del w:id="628" w:author="Mintz, Council" w:date="2016-11-08T10:58:00Z">
        <w:r w:rsidR="00AD2BA3" w:rsidDel="00BE2D9F">
          <w:rPr>
            <w:rFonts w:ascii="Arial" w:eastAsia="Arial" w:hAnsi="Arial" w:cs="Arial"/>
          </w:rPr>
          <w:delText xml:space="preserve">in part, </w:delText>
        </w:r>
      </w:del>
      <w:r w:rsidR="00AD2BA3">
        <w:rPr>
          <w:rFonts w:ascii="Arial" w:eastAsia="Arial" w:hAnsi="Arial" w:cs="Arial"/>
        </w:rPr>
        <w:t>this may</w:t>
      </w:r>
      <w:ins w:id="629" w:author="Mintz, Council" w:date="2016-11-08T10:58:00Z">
        <w:r w:rsidR="00BE2D9F">
          <w:rPr>
            <w:rFonts w:ascii="Arial" w:eastAsia="Arial" w:hAnsi="Arial" w:cs="Arial"/>
          </w:rPr>
          <w:t>, in part,</w:t>
        </w:r>
      </w:ins>
      <w:r w:rsidR="00AD2BA3">
        <w:rPr>
          <w:rFonts w:ascii="Arial" w:eastAsia="Arial" w:hAnsi="Arial" w:cs="Arial"/>
        </w:rPr>
        <w:t xml:space="preserve"> reflect a referral pattern from the underlying muscle. Alternatively</w:t>
      </w:r>
      <w:ins w:id="630" w:author="Mintz, Council" w:date="2016-11-08T10:58:00Z">
        <w:r w:rsidR="00BE2D9F">
          <w:rPr>
            <w:rFonts w:ascii="Arial" w:eastAsia="Arial" w:hAnsi="Arial" w:cs="Arial"/>
          </w:rPr>
          <w:t>,</w:t>
        </w:r>
      </w:ins>
      <w:r w:rsidR="00AD2BA3">
        <w:rPr>
          <w:rFonts w:ascii="Arial" w:eastAsia="Arial" w:hAnsi="Arial" w:cs="Arial"/>
        </w:rPr>
        <w:t xml:space="preserve"> if </w:t>
      </w:r>
      <w:r w:rsidR="00821779">
        <w:rPr>
          <w:rFonts w:ascii="Arial" w:eastAsia="Arial" w:hAnsi="Arial" w:cs="Arial"/>
        </w:rPr>
        <w:t xml:space="preserve">the </w:t>
      </w:r>
      <w:r w:rsidR="00AD2BA3">
        <w:rPr>
          <w:rFonts w:ascii="Arial" w:eastAsia="Arial" w:hAnsi="Arial" w:cs="Arial"/>
        </w:rPr>
        <w:t>underlying mechanism</w:t>
      </w:r>
      <w:r w:rsidR="00821779">
        <w:rPr>
          <w:rFonts w:ascii="Arial" w:eastAsia="Arial" w:hAnsi="Arial" w:cs="Arial"/>
        </w:rPr>
        <w:t xml:space="preserve"> of pain was in fact mucosal in origin</w:t>
      </w:r>
      <w:ins w:id="631" w:author="Mintz, Council" w:date="2016-11-08T10:58:00Z">
        <w:r w:rsidR="00BE2D9F">
          <w:rPr>
            <w:rFonts w:ascii="Arial" w:eastAsia="Arial" w:hAnsi="Arial" w:cs="Arial"/>
          </w:rPr>
          <w:t xml:space="preserve"> and</w:t>
        </w:r>
      </w:ins>
      <w:r w:rsidR="00821779">
        <w:rPr>
          <w:rFonts w:ascii="Arial" w:eastAsia="Arial" w:hAnsi="Arial" w:cs="Arial"/>
        </w:rPr>
        <w:t xml:space="preserve"> given the close proximity of the urinary </w:t>
      </w:r>
      <w:proofErr w:type="spellStart"/>
      <w:r w:rsidR="00821779">
        <w:rPr>
          <w:rFonts w:ascii="Arial" w:eastAsia="Arial" w:hAnsi="Arial" w:cs="Arial"/>
        </w:rPr>
        <w:t>meatus</w:t>
      </w:r>
      <w:proofErr w:type="spellEnd"/>
      <w:r w:rsidR="00AD2BA3">
        <w:rPr>
          <w:rFonts w:ascii="Arial" w:eastAsia="Arial" w:hAnsi="Arial" w:cs="Arial"/>
        </w:rPr>
        <w:t xml:space="preserve"> </w:t>
      </w:r>
      <w:r w:rsidR="00821779">
        <w:rPr>
          <w:rFonts w:ascii="Arial" w:eastAsia="Arial" w:hAnsi="Arial" w:cs="Arial"/>
        </w:rPr>
        <w:t xml:space="preserve">(and shared embryologic origin) </w:t>
      </w:r>
      <w:r w:rsidR="00AD2BA3">
        <w:rPr>
          <w:rFonts w:ascii="Arial" w:eastAsia="Arial" w:hAnsi="Arial" w:cs="Arial"/>
        </w:rPr>
        <w:t xml:space="preserve">it will be reasonable to expect </w:t>
      </w:r>
      <w:r w:rsidR="00821779">
        <w:rPr>
          <w:rFonts w:ascii="Arial" w:eastAsia="Arial" w:hAnsi="Arial" w:cs="Arial"/>
        </w:rPr>
        <w:t>“urinary</w:t>
      </w:r>
      <w:ins w:id="632" w:author="Mintz, Council" w:date="2016-11-08T10:58:00Z">
        <w:r w:rsidR="00BE2D9F">
          <w:rPr>
            <w:rFonts w:ascii="Arial" w:eastAsia="Arial" w:hAnsi="Arial" w:cs="Arial"/>
          </w:rPr>
          <w:t>-</w:t>
        </w:r>
      </w:ins>
      <w:del w:id="633" w:author="Mintz, Council" w:date="2016-11-08T10:58:00Z">
        <w:r w:rsidR="00821779" w:rsidDel="00BE2D9F">
          <w:rPr>
            <w:rFonts w:ascii="Arial" w:eastAsia="Arial" w:hAnsi="Arial" w:cs="Arial"/>
          </w:rPr>
          <w:delText xml:space="preserve"> </w:delText>
        </w:r>
      </w:del>
      <w:r w:rsidR="00821779">
        <w:rPr>
          <w:rFonts w:ascii="Arial" w:eastAsia="Arial" w:hAnsi="Arial" w:cs="Arial"/>
        </w:rPr>
        <w:t xml:space="preserve">related symptoms” which may be exacerbated in </w:t>
      </w:r>
      <w:r w:rsidR="00AD2BA3">
        <w:rPr>
          <w:rFonts w:ascii="Arial" w:eastAsia="Arial" w:hAnsi="Arial" w:cs="Arial"/>
        </w:rPr>
        <w:t xml:space="preserve">the context of daily toileting and grooming. </w:t>
      </w:r>
      <w:r w:rsidR="00821779">
        <w:rPr>
          <w:rFonts w:ascii="Arial" w:eastAsia="Arial" w:hAnsi="Arial" w:cs="Arial"/>
        </w:rPr>
        <w:t xml:space="preserve">Regardless, this raises interesting questions with respect to the underlying mechanism </w:t>
      </w:r>
      <w:ins w:id="634" w:author="Denniz Zolnoun" w:date="2016-11-07T12:57:00Z">
        <w:r w:rsidR="007E468C">
          <w:rPr>
            <w:rFonts w:ascii="Arial" w:eastAsia="Arial" w:hAnsi="Arial" w:cs="Arial"/>
          </w:rPr>
          <w:t>and contribution of anatomical factors</w:t>
        </w:r>
      </w:ins>
      <w:r w:rsidR="00821779">
        <w:rPr>
          <w:rFonts w:ascii="Arial" w:eastAsia="Arial" w:hAnsi="Arial" w:cs="Arial"/>
        </w:rPr>
        <w:t xml:space="preserve"> </w:t>
      </w:r>
      <w:ins w:id="635" w:author="Denniz Zolnoun" w:date="2016-11-07T12:57:00Z">
        <w:r w:rsidR="007E468C">
          <w:rPr>
            <w:rFonts w:ascii="Arial" w:eastAsia="Arial" w:hAnsi="Arial" w:cs="Arial"/>
          </w:rPr>
          <w:t xml:space="preserve">in </w:t>
        </w:r>
      </w:ins>
      <w:ins w:id="636" w:author="Mintz, Council" w:date="2016-11-08T10:59:00Z">
        <w:r w:rsidR="00BE2D9F">
          <w:rPr>
            <w:rFonts w:ascii="Arial" w:eastAsia="Arial" w:hAnsi="Arial" w:cs="Arial"/>
          </w:rPr>
          <w:t xml:space="preserve">the </w:t>
        </w:r>
      </w:ins>
      <w:ins w:id="637" w:author="Denniz Zolnoun" w:date="2016-11-07T12:57:00Z">
        <w:r w:rsidR="007E468C">
          <w:rPr>
            <w:rFonts w:ascii="Arial" w:eastAsia="Arial" w:hAnsi="Arial" w:cs="Arial"/>
          </w:rPr>
          <w:t xml:space="preserve">presenting symptoms </w:t>
        </w:r>
      </w:ins>
      <w:r w:rsidR="00821779">
        <w:rPr>
          <w:rFonts w:ascii="Arial" w:eastAsia="Arial" w:hAnsi="Arial" w:cs="Arial"/>
        </w:rPr>
        <w:t xml:space="preserve">in </w:t>
      </w:r>
      <w:ins w:id="638" w:author="Mintz, Council" w:date="2016-11-08T10:59:00Z">
        <w:r w:rsidR="00BE2D9F">
          <w:rPr>
            <w:rFonts w:ascii="Arial" w:eastAsia="Arial" w:hAnsi="Arial" w:cs="Arial"/>
          </w:rPr>
          <w:t xml:space="preserve">a </w:t>
        </w:r>
      </w:ins>
      <w:r w:rsidR="00821779">
        <w:rPr>
          <w:rFonts w:ascii="Arial" w:eastAsia="Arial" w:hAnsi="Arial" w:cs="Arial"/>
        </w:rPr>
        <w:t xml:space="preserve">number of elusive </w:t>
      </w:r>
      <w:proofErr w:type="spellStart"/>
      <w:r w:rsidR="00821779">
        <w:rPr>
          <w:rFonts w:ascii="Arial" w:eastAsia="Arial" w:hAnsi="Arial" w:cs="Arial"/>
        </w:rPr>
        <w:t>urogenital</w:t>
      </w:r>
      <w:proofErr w:type="spellEnd"/>
      <w:r w:rsidR="00821779">
        <w:rPr>
          <w:rFonts w:ascii="Arial" w:eastAsia="Arial" w:hAnsi="Arial" w:cs="Arial"/>
        </w:rPr>
        <w:t xml:space="preserve"> pain disorders –</w:t>
      </w:r>
      <w:r w:rsidR="004668A7">
        <w:rPr>
          <w:rFonts w:ascii="Arial" w:eastAsia="Arial" w:hAnsi="Arial" w:cs="Arial"/>
        </w:rPr>
        <w:t xml:space="preserve"> </w:t>
      </w:r>
      <w:r w:rsidR="00821779">
        <w:rPr>
          <w:rFonts w:ascii="Arial" w:eastAsia="Arial" w:hAnsi="Arial" w:cs="Arial"/>
        </w:rPr>
        <w:t xml:space="preserve">with high </w:t>
      </w:r>
      <w:proofErr w:type="spellStart"/>
      <w:r w:rsidR="00821779">
        <w:rPr>
          <w:rFonts w:ascii="Arial" w:eastAsia="Arial" w:hAnsi="Arial" w:cs="Arial"/>
        </w:rPr>
        <w:t>comorbidity</w:t>
      </w:r>
      <w:proofErr w:type="spellEnd"/>
      <w:r w:rsidR="00821779">
        <w:rPr>
          <w:rFonts w:ascii="Arial" w:eastAsia="Arial" w:hAnsi="Arial" w:cs="Arial"/>
        </w:rPr>
        <w:t xml:space="preserve">- such as </w:t>
      </w:r>
      <w:proofErr w:type="spellStart"/>
      <w:r w:rsidR="00821779">
        <w:rPr>
          <w:rFonts w:ascii="Arial" w:eastAsia="Arial" w:hAnsi="Arial" w:cs="Arial"/>
        </w:rPr>
        <w:t>vestibulodynia</w:t>
      </w:r>
      <w:proofErr w:type="spellEnd"/>
      <w:r w:rsidR="00821779">
        <w:rPr>
          <w:rFonts w:ascii="Arial" w:eastAsia="Arial" w:hAnsi="Arial" w:cs="Arial"/>
        </w:rPr>
        <w:t xml:space="preserve"> and interstitial cystitis</w:t>
      </w:r>
      <w:r w:rsidR="004668A7">
        <w:rPr>
          <w:rFonts w:ascii="Arial" w:eastAsia="Arial" w:hAnsi="Arial" w:cs="Arial"/>
        </w:rPr>
        <w:t xml:space="preserve"> in women.</w:t>
      </w:r>
    </w:p>
    <w:p w:rsidR="004668A7" w:rsidRDefault="004668A7" w:rsidP="004668A7">
      <w:pPr>
        <w:spacing w:line="480" w:lineRule="auto"/>
        <w:ind w:right="-720"/>
        <w:rPr>
          <w:rFonts w:ascii="Arial" w:eastAsia="Arial" w:hAnsi="Arial" w:cs="Arial"/>
        </w:rPr>
      </w:pPr>
      <w:r>
        <w:rPr>
          <w:rFonts w:ascii="Arial" w:eastAsia="Arial" w:hAnsi="Arial" w:cs="Arial"/>
        </w:rPr>
        <w:tab/>
        <w:t>We believe that our methodology and conceptualization</w:t>
      </w:r>
      <w:r w:rsidR="009E77C7">
        <w:rPr>
          <w:rFonts w:ascii="Arial" w:eastAsia="Arial" w:hAnsi="Arial" w:cs="Arial"/>
        </w:rPr>
        <w:t xml:space="preserve"> of anatomy</w:t>
      </w:r>
      <w:r>
        <w:rPr>
          <w:rFonts w:ascii="Arial" w:eastAsia="Arial" w:hAnsi="Arial" w:cs="Arial"/>
        </w:rPr>
        <w:t xml:space="preserve"> can</w:t>
      </w:r>
      <w:r w:rsidR="009E77C7">
        <w:rPr>
          <w:rFonts w:ascii="Arial" w:eastAsia="Arial" w:hAnsi="Arial" w:cs="Arial"/>
        </w:rPr>
        <w:t xml:space="preserve"> provide </w:t>
      </w:r>
      <w:r>
        <w:rPr>
          <w:rFonts w:ascii="Arial" w:eastAsia="Arial" w:hAnsi="Arial" w:cs="Arial"/>
        </w:rPr>
        <w:t>additional data point</w:t>
      </w:r>
      <w:ins w:id="639" w:author="Mintz, Council" w:date="2016-11-08T10:59:00Z">
        <w:r w:rsidR="00BE2D9F">
          <w:rPr>
            <w:rFonts w:ascii="Arial" w:eastAsia="Arial" w:hAnsi="Arial" w:cs="Arial"/>
          </w:rPr>
          <w:t xml:space="preserve">s </w:t>
        </w:r>
      </w:ins>
      <w:ins w:id="640" w:author="Denniz Zolnoun" w:date="2016-11-07T12:45:00Z">
        <w:del w:id="641" w:author="Mintz, Council" w:date="2016-11-08T10:59:00Z">
          <w:r w:rsidR="00F56066" w:rsidDel="00BE2D9F">
            <w:rPr>
              <w:rFonts w:ascii="Arial" w:eastAsia="Arial" w:hAnsi="Arial" w:cs="Arial"/>
            </w:rPr>
            <w:delText xml:space="preserve"> </w:delText>
          </w:r>
        </w:del>
      </w:ins>
      <w:ins w:id="642" w:author="Denniz Zolnoun" w:date="2016-11-07T12:58:00Z">
        <w:del w:id="643" w:author="Mintz, Council" w:date="2016-11-08T10:59:00Z">
          <w:r w:rsidR="007E468C" w:rsidDel="00BE2D9F">
            <w:rPr>
              <w:rFonts w:ascii="Arial" w:eastAsia="Arial" w:hAnsi="Arial" w:cs="Arial"/>
            </w:rPr>
            <w:delText xml:space="preserve"> </w:delText>
          </w:r>
        </w:del>
        <w:r w:rsidR="007E468C">
          <w:rPr>
            <w:rFonts w:ascii="Arial" w:eastAsia="Arial" w:hAnsi="Arial" w:cs="Arial"/>
          </w:rPr>
          <w:t xml:space="preserve">in </w:t>
        </w:r>
      </w:ins>
      <w:ins w:id="644" w:author="Denniz Zolnoun" w:date="2016-11-07T12:45:00Z">
        <w:r w:rsidR="00F56066">
          <w:rPr>
            <w:rFonts w:ascii="Arial" w:eastAsia="Arial" w:hAnsi="Arial" w:cs="Arial"/>
          </w:rPr>
          <w:t xml:space="preserve">research and clinical care of </w:t>
        </w:r>
      </w:ins>
      <w:r w:rsidR="009E77C7">
        <w:rPr>
          <w:rFonts w:ascii="Arial" w:eastAsia="Arial" w:hAnsi="Arial" w:cs="Arial"/>
        </w:rPr>
        <w:t>women</w:t>
      </w:r>
      <w:r>
        <w:rPr>
          <w:rFonts w:ascii="Arial" w:eastAsia="Arial" w:hAnsi="Arial" w:cs="Arial"/>
        </w:rPr>
        <w:t xml:space="preserve"> with </w:t>
      </w:r>
      <w:proofErr w:type="spellStart"/>
      <w:r>
        <w:rPr>
          <w:rFonts w:ascii="Arial" w:eastAsia="Arial" w:hAnsi="Arial" w:cs="Arial"/>
        </w:rPr>
        <w:t>urogenital</w:t>
      </w:r>
      <w:proofErr w:type="spellEnd"/>
      <w:r>
        <w:rPr>
          <w:rFonts w:ascii="Arial" w:eastAsia="Arial" w:hAnsi="Arial" w:cs="Arial"/>
        </w:rPr>
        <w:t xml:space="preserve"> </w:t>
      </w:r>
      <w:r w:rsidR="009E77C7">
        <w:rPr>
          <w:rFonts w:ascii="Arial" w:eastAsia="Arial" w:hAnsi="Arial" w:cs="Arial"/>
        </w:rPr>
        <w:lastRenderedPageBreak/>
        <w:t>sym</w:t>
      </w:r>
      <w:r>
        <w:rPr>
          <w:rFonts w:ascii="Arial" w:eastAsia="Arial" w:hAnsi="Arial" w:cs="Arial"/>
        </w:rPr>
        <w:t>p</w:t>
      </w:r>
      <w:r w:rsidR="009E77C7">
        <w:rPr>
          <w:rFonts w:ascii="Arial" w:eastAsia="Arial" w:hAnsi="Arial" w:cs="Arial"/>
        </w:rPr>
        <w:t>t</w:t>
      </w:r>
      <w:r>
        <w:rPr>
          <w:rFonts w:ascii="Arial" w:eastAsia="Arial" w:hAnsi="Arial" w:cs="Arial"/>
        </w:rPr>
        <w:t xml:space="preserve">oms. Armed with normative data of the vestibule’s surface area one can potentially put in context </w:t>
      </w:r>
      <w:ins w:id="645" w:author="Mintz, Council" w:date="2016-11-08T10:59:00Z">
        <w:r w:rsidR="00BE2D9F">
          <w:rPr>
            <w:rFonts w:ascii="Arial" w:eastAsia="Arial" w:hAnsi="Arial" w:cs="Arial"/>
          </w:rPr>
          <w:t xml:space="preserve">a </w:t>
        </w:r>
      </w:ins>
      <w:r>
        <w:rPr>
          <w:rFonts w:ascii="Arial" w:eastAsia="Arial" w:hAnsi="Arial" w:cs="Arial"/>
        </w:rPr>
        <w:t>patient</w:t>
      </w:r>
      <w:ins w:id="646" w:author="Mintz, Council" w:date="2016-11-08T10:59:00Z">
        <w:r w:rsidR="00BE2D9F">
          <w:rPr>
            <w:rFonts w:ascii="Arial" w:eastAsia="Arial" w:hAnsi="Arial" w:cs="Arial"/>
          </w:rPr>
          <w:t>’</w:t>
        </w:r>
      </w:ins>
      <w:r>
        <w:rPr>
          <w:rFonts w:ascii="Arial" w:eastAsia="Arial" w:hAnsi="Arial" w:cs="Arial"/>
        </w:rPr>
        <w:t xml:space="preserve">s </w:t>
      </w:r>
      <w:proofErr w:type="spellStart"/>
      <w:r>
        <w:rPr>
          <w:rFonts w:ascii="Arial" w:eastAsia="Arial" w:hAnsi="Arial" w:cs="Arial"/>
        </w:rPr>
        <w:t>symptomatology</w:t>
      </w:r>
      <w:proofErr w:type="spellEnd"/>
      <w:r>
        <w:rPr>
          <w:rFonts w:ascii="Arial" w:eastAsia="Arial" w:hAnsi="Arial" w:cs="Arial"/>
        </w:rPr>
        <w:t>. Further</w:t>
      </w:r>
      <w:del w:id="647" w:author="Mintz, Council" w:date="2016-11-08T10:59:00Z">
        <w:r w:rsidDel="00BE2D9F">
          <w:rPr>
            <w:rFonts w:ascii="Arial" w:eastAsia="Arial" w:hAnsi="Arial" w:cs="Arial"/>
          </w:rPr>
          <w:delText xml:space="preserve"> </w:delText>
        </w:r>
      </w:del>
      <w:r>
        <w:rPr>
          <w:rFonts w:ascii="Arial" w:eastAsia="Arial" w:hAnsi="Arial" w:cs="Arial"/>
        </w:rPr>
        <w:t xml:space="preserve">more, this conceptualization allows </w:t>
      </w:r>
      <w:ins w:id="648" w:author="Mintz, Council" w:date="2016-11-08T10:59:00Z">
        <w:r w:rsidR="00BE2D9F">
          <w:rPr>
            <w:rFonts w:ascii="Arial" w:eastAsia="Arial" w:hAnsi="Arial" w:cs="Arial"/>
          </w:rPr>
          <w:t xml:space="preserve">for </w:t>
        </w:r>
      </w:ins>
      <w:r>
        <w:rPr>
          <w:rFonts w:ascii="Arial" w:eastAsia="Arial" w:hAnsi="Arial" w:cs="Arial"/>
        </w:rPr>
        <w:t xml:space="preserve">objective assessment of </w:t>
      </w:r>
      <w:del w:id="649" w:author="Mintz, Council" w:date="2016-11-08T10:59:00Z">
        <w:r w:rsidDel="00BE2D9F">
          <w:rPr>
            <w:rFonts w:ascii="Arial" w:eastAsia="Arial" w:hAnsi="Arial" w:cs="Arial"/>
          </w:rPr>
          <w:delText xml:space="preserve">the </w:delText>
        </w:r>
      </w:del>
      <w:r>
        <w:rPr>
          <w:rFonts w:ascii="Arial" w:eastAsia="Arial" w:hAnsi="Arial" w:cs="Arial"/>
        </w:rPr>
        <w:t>therapeutic intervention</w:t>
      </w:r>
      <w:ins w:id="650" w:author="Mintz, Council" w:date="2016-11-08T11:00:00Z">
        <w:r w:rsidR="00BE2D9F">
          <w:rPr>
            <w:rFonts w:ascii="Arial" w:eastAsia="Arial" w:hAnsi="Arial" w:cs="Arial"/>
          </w:rPr>
          <w:t>s</w:t>
        </w:r>
      </w:ins>
      <w:r>
        <w:rPr>
          <w:rFonts w:ascii="Arial" w:eastAsia="Arial" w:hAnsi="Arial" w:cs="Arial"/>
        </w:rPr>
        <w:t xml:space="preserve"> such </w:t>
      </w:r>
      <w:del w:id="651" w:author="farage.ma" w:date="2016-11-11T12:54:00Z">
        <w:r w:rsidDel="00F375A7">
          <w:rPr>
            <w:rFonts w:ascii="Arial" w:eastAsia="Arial" w:hAnsi="Arial" w:cs="Arial"/>
          </w:rPr>
          <w:delText xml:space="preserve">a </w:delText>
        </w:r>
      </w:del>
      <w:ins w:id="652" w:author="farage.ma" w:date="2016-11-11T12:54:00Z">
        <w:r w:rsidR="00F375A7">
          <w:rPr>
            <w:rFonts w:ascii="Arial" w:eastAsia="Arial" w:hAnsi="Arial" w:cs="Arial"/>
          </w:rPr>
          <w:t xml:space="preserve">as </w:t>
        </w:r>
        <w:r w:rsidR="00F375A7">
          <w:rPr>
            <w:rFonts w:ascii="Arial" w:eastAsia="Arial" w:hAnsi="Arial" w:cs="Arial"/>
          </w:rPr>
          <w:t xml:space="preserve"> </w:t>
        </w:r>
      </w:ins>
      <w:r>
        <w:rPr>
          <w:rFonts w:ascii="Arial" w:eastAsia="Arial" w:hAnsi="Arial" w:cs="Arial"/>
        </w:rPr>
        <w:t xml:space="preserve">physical therapy </w:t>
      </w:r>
      <w:ins w:id="653" w:author="Denniz Zolnoun" w:date="2016-11-07T12:46:00Z">
        <w:r w:rsidR="00F56066">
          <w:rPr>
            <w:rFonts w:ascii="Arial" w:eastAsia="Arial" w:hAnsi="Arial" w:cs="Arial"/>
          </w:rPr>
          <w:t xml:space="preserve">by means of </w:t>
        </w:r>
      </w:ins>
      <w:commentRangeStart w:id="654"/>
      <w:commentRangeStart w:id="655"/>
      <w:r w:rsidR="009E77C7">
        <w:rPr>
          <w:rFonts w:ascii="Arial" w:eastAsia="Arial" w:hAnsi="Arial" w:cs="Arial"/>
        </w:rPr>
        <w:t>objectively</w:t>
      </w:r>
      <w:commentRangeEnd w:id="654"/>
      <w:r w:rsidR="00BE2D9F">
        <w:rPr>
          <w:rStyle w:val="CommentReference"/>
          <w:rFonts w:eastAsiaTheme="minorEastAsia"/>
        </w:rPr>
        <w:commentReference w:id="654"/>
      </w:r>
      <w:commentRangeEnd w:id="655"/>
      <w:r>
        <w:rPr>
          <w:rStyle w:val="CommentReference"/>
        </w:rPr>
        <w:commentReference w:id="655"/>
      </w:r>
      <w:r w:rsidR="009E77C7">
        <w:rPr>
          <w:rFonts w:ascii="Arial" w:eastAsia="Arial" w:hAnsi="Arial" w:cs="Arial"/>
        </w:rPr>
        <w:t xml:space="preserve"> track</w:t>
      </w:r>
      <w:ins w:id="656" w:author="Denniz Zolnoun" w:date="2016-11-07T12:46:00Z">
        <w:r w:rsidR="00F56066">
          <w:rPr>
            <w:rFonts w:ascii="Arial" w:eastAsia="Arial" w:hAnsi="Arial" w:cs="Arial"/>
          </w:rPr>
          <w:t xml:space="preserve">ing </w:t>
        </w:r>
      </w:ins>
      <w:r w:rsidR="009E77C7">
        <w:rPr>
          <w:rFonts w:ascii="Arial" w:eastAsia="Arial" w:hAnsi="Arial" w:cs="Arial"/>
        </w:rPr>
        <w:t>therapeutic response using</w:t>
      </w:r>
      <w:ins w:id="657" w:author="Denniz Zolnoun" w:date="2016-11-07T12:46:00Z">
        <w:r w:rsidR="00F56066">
          <w:rPr>
            <w:rFonts w:ascii="Arial" w:eastAsia="Arial" w:hAnsi="Arial" w:cs="Arial"/>
          </w:rPr>
          <w:t xml:space="preserve"> a bed side assessment methodology and noting</w:t>
        </w:r>
      </w:ins>
      <w:ins w:id="658" w:author="Mintz, Council" w:date="2016-11-08T11:00:00Z">
        <w:r w:rsidR="00BE2D9F">
          <w:rPr>
            <w:rFonts w:ascii="Arial" w:eastAsia="Arial" w:hAnsi="Arial" w:cs="Arial"/>
          </w:rPr>
          <w:t xml:space="preserve"> </w:t>
        </w:r>
      </w:ins>
      <w:ins w:id="659" w:author="Denniz Zolnoun" w:date="2016-11-07T12:46:00Z">
        <w:del w:id="660" w:author="Mintz, Council" w:date="2016-11-08T11:00:00Z">
          <w:r w:rsidR="00F56066" w:rsidDel="00BE2D9F">
            <w:rPr>
              <w:rFonts w:ascii="Arial" w:eastAsia="Arial" w:hAnsi="Arial" w:cs="Arial"/>
            </w:rPr>
            <w:delText xml:space="preserve"> the </w:delText>
          </w:r>
        </w:del>
        <w:r w:rsidR="00F56066">
          <w:rPr>
            <w:rFonts w:ascii="Arial" w:eastAsia="Arial" w:hAnsi="Arial" w:cs="Arial"/>
          </w:rPr>
          <w:t>change</w:t>
        </w:r>
      </w:ins>
      <w:ins w:id="661" w:author="Mintz, Council" w:date="2016-11-08T11:00:00Z">
        <w:r w:rsidR="00BE2D9F">
          <w:rPr>
            <w:rFonts w:ascii="Arial" w:eastAsia="Arial" w:hAnsi="Arial" w:cs="Arial"/>
          </w:rPr>
          <w:t>s</w:t>
        </w:r>
      </w:ins>
      <w:ins w:id="662" w:author="Denniz Zolnoun" w:date="2016-11-07T12:46:00Z">
        <w:r w:rsidR="00F56066">
          <w:rPr>
            <w:rFonts w:ascii="Arial" w:eastAsia="Arial" w:hAnsi="Arial" w:cs="Arial"/>
          </w:rPr>
          <w:t xml:space="preserve"> in</w:t>
        </w:r>
      </w:ins>
      <w:r w:rsidR="009E77C7">
        <w:rPr>
          <w:rFonts w:ascii="Arial" w:eastAsia="Arial" w:hAnsi="Arial" w:cs="Arial"/>
        </w:rPr>
        <w:t xml:space="preserve"> dynamic measures (among other variables)</w:t>
      </w:r>
      <w:r>
        <w:rPr>
          <w:rFonts w:ascii="Arial" w:eastAsia="Arial" w:hAnsi="Arial" w:cs="Arial"/>
        </w:rPr>
        <w:t xml:space="preserve"> </w:t>
      </w:r>
      <w:r w:rsidR="009E77C7">
        <w:rPr>
          <w:rFonts w:ascii="Arial" w:eastAsia="Arial" w:hAnsi="Arial" w:cs="Arial"/>
        </w:rPr>
        <w:t xml:space="preserve">of the vestibule. </w:t>
      </w:r>
      <w:r>
        <w:rPr>
          <w:rFonts w:ascii="Arial" w:eastAsia="Arial" w:hAnsi="Arial" w:cs="Arial"/>
        </w:rPr>
        <w:t xml:space="preserve">Alternatively, static measures of the vestibule and </w:t>
      </w:r>
      <w:r w:rsidR="009E77C7">
        <w:rPr>
          <w:rFonts w:ascii="Arial" w:eastAsia="Arial" w:hAnsi="Arial" w:cs="Arial"/>
        </w:rPr>
        <w:t>its respective change</w:t>
      </w:r>
      <w:ins w:id="663" w:author="Mintz, Council" w:date="2016-11-08T11:00:00Z">
        <w:r w:rsidR="00BE2D9F">
          <w:rPr>
            <w:rFonts w:ascii="Arial" w:eastAsia="Arial" w:hAnsi="Arial" w:cs="Arial"/>
          </w:rPr>
          <w:t>s</w:t>
        </w:r>
      </w:ins>
      <w:r w:rsidR="009E77C7">
        <w:rPr>
          <w:rFonts w:ascii="Arial" w:eastAsia="Arial" w:hAnsi="Arial" w:cs="Arial"/>
        </w:rPr>
        <w:t xml:space="preserve"> with intervention can serve as a simple bed tool to capture treatment response</w:t>
      </w:r>
      <w:ins w:id="664" w:author="Mintz, Council" w:date="2016-11-08T11:01:00Z">
        <w:r w:rsidR="00BE2D9F">
          <w:rPr>
            <w:rFonts w:ascii="Arial" w:eastAsia="Arial" w:hAnsi="Arial" w:cs="Arial"/>
          </w:rPr>
          <w:t>s</w:t>
        </w:r>
      </w:ins>
      <w:r w:rsidR="009E77C7">
        <w:rPr>
          <w:rFonts w:ascii="Arial" w:eastAsia="Arial" w:hAnsi="Arial" w:cs="Arial"/>
        </w:rPr>
        <w:t xml:space="preserve">. </w:t>
      </w:r>
      <w:ins w:id="665" w:author="Denniz Zolnoun" w:date="2016-11-07T12:46:00Z">
        <w:r w:rsidR="00F56066">
          <w:rPr>
            <w:rFonts w:ascii="Arial" w:eastAsia="Arial" w:hAnsi="Arial" w:cs="Arial"/>
          </w:rPr>
          <w:t xml:space="preserve">Discussion of </w:t>
        </w:r>
      </w:ins>
      <w:ins w:id="666" w:author="Denniz Zolnoun" w:date="2016-11-07T12:47:00Z">
        <w:r w:rsidR="00F56066">
          <w:rPr>
            <w:rFonts w:ascii="Arial" w:eastAsia="Arial" w:hAnsi="Arial" w:cs="Arial"/>
          </w:rPr>
          <w:t xml:space="preserve">the </w:t>
        </w:r>
      </w:ins>
      <w:ins w:id="667" w:author="Denniz Zolnoun" w:date="2016-11-07T12:46:00Z">
        <w:r w:rsidR="00F56066">
          <w:rPr>
            <w:rFonts w:ascii="Arial" w:eastAsia="Arial" w:hAnsi="Arial" w:cs="Arial"/>
          </w:rPr>
          <w:t xml:space="preserve">sensory precept of the vestibule </w:t>
        </w:r>
      </w:ins>
      <w:ins w:id="668" w:author="Denniz Zolnoun" w:date="2016-11-07T12:59:00Z">
        <w:del w:id="669" w:author="Mintz, Council" w:date="2016-11-08T11:01:00Z">
          <w:r w:rsidR="007E468C" w:rsidDel="00BE2D9F">
            <w:rPr>
              <w:rFonts w:ascii="Arial" w:eastAsia="Arial" w:hAnsi="Arial" w:cs="Arial"/>
            </w:rPr>
            <w:delText xml:space="preserve">using </w:delText>
          </w:r>
        </w:del>
        <w:r w:rsidR="007E468C">
          <w:rPr>
            <w:rFonts w:ascii="Arial" w:eastAsia="Arial" w:hAnsi="Arial" w:cs="Arial"/>
          </w:rPr>
          <w:t xml:space="preserve">using this methodology will </w:t>
        </w:r>
      </w:ins>
      <w:ins w:id="670" w:author="Denniz Zolnoun" w:date="2016-11-07T12:47:00Z">
        <w:r w:rsidR="00F56066">
          <w:rPr>
            <w:rFonts w:ascii="Arial" w:eastAsia="Arial" w:hAnsi="Arial" w:cs="Arial"/>
          </w:rPr>
          <w:t xml:space="preserve">be explored in future </w:t>
        </w:r>
        <w:del w:id="671" w:author="Mintz, Council" w:date="2016-11-08T11:01:00Z">
          <w:r w:rsidR="00F56066" w:rsidDel="00BE2D9F">
            <w:rPr>
              <w:rFonts w:ascii="Arial" w:eastAsia="Arial" w:hAnsi="Arial" w:cs="Arial"/>
            </w:rPr>
            <w:delText>manuscrip</w:delText>
          </w:r>
        </w:del>
      </w:ins>
      <w:ins w:id="672" w:author="Mintz, Council" w:date="2016-11-08T11:01:00Z">
        <w:r w:rsidR="00BE2D9F">
          <w:rPr>
            <w:rFonts w:ascii="Arial" w:eastAsia="Arial" w:hAnsi="Arial" w:cs="Arial"/>
          </w:rPr>
          <w:t>manuscripts.</w:t>
        </w:r>
      </w:ins>
      <w:ins w:id="673" w:author="Denniz Zolnoun" w:date="2016-11-07T12:47:00Z">
        <w:del w:id="674" w:author="Mintz, Council" w:date="2016-11-08T11:01:00Z">
          <w:r w:rsidR="00F56066" w:rsidDel="00BE2D9F">
            <w:rPr>
              <w:rFonts w:ascii="Arial" w:eastAsia="Arial" w:hAnsi="Arial" w:cs="Arial"/>
            </w:rPr>
            <w:delText>t.</w:delText>
          </w:r>
        </w:del>
      </w:ins>
    </w:p>
    <w:p w:rsidR="00F56066" w:rsidRDefault="009E77C7" w:rsidP="004668A7">
      <w:pPr>
        <w:spacing w:line="480" w:lineRule="auto"/>
        <w:ind w:right="-720"/>
        <w:rPr>
          <w:ins w:id="675" w:author="Denniz Zolnoun" w:date="2016-11-07T12:52:00Z"/>
          <w:rFonts w:ascii="Arial" w:eastAsia="Arial" w:hAnsi="Arial" w:cs="Arial"/>
        </w:rPr>
      </w:pPr>
      <w:r>
        <w:rPr>
          <w:rFonts w:ascii="Arial" w:eastAsia="Arial" w:hAnsi="Arial" w:cs="Arial"/>
        </w:rPr>
        <w:tab/>
        <w:t>In the era of individualized medicine we are in di</w:t>
      </w:r>
      <w:ins w:id="676" w:author="Mintz, Council" w:date="2016-11-08T11:01:00Z">
        <w:r w:rsidR="00BE2D9F">
          <w:rPr>
            <w:rFonts w:ascii="Arial" w:eastAsia="Arial" w:hAnsi="Arial" w:cs="Arial"/>
          </w:rPr>
          <w:t>re</w:t>
        </w:r>
      </w:ins>
      <w:del w:id="677" w:author="Mintz, Council" w:date="2016-11-08T11:01:00Z">
        <w:r w:rsidDel="00BE2D9F">
          <w:rPr>
            <w:rFonts w:ascii="Arial" w:eastAsia="Arial" w:hAnsi="Arial" w:cs="Arial"/>
          </w:rPr>
          <w:delText>ar</w:delText>
        </w:r>
      </w:del>
      <w:r>
        <w:rPr>
          <w:rFonts w:ascii="Arial" w:eastAsia="Arial" w:hAnsi="Arial" w:cs="Arial"/>
        </w:rPr>
        <w:t xml:space="preserve"> need of </w:t>
      </w:r>
      <w:commentRangeStart w:id="678"/>
      <w:r>
        <w:rPr>
          <w:rFonts w:ascii="Arial" w:eastAsia="Arial" w:hAnsi="Arial" w:cs="Arial"/>
        </w:rPr>
        <w:t xml:space="preserve">foundation level knowledge </w:t>
      </w:r>
      <w:commentRangeEnd w:id="678"/>
      <w:r w:rsidR="00F375A7">
        <w:rPr>
          <w:rStyle w:val="CommentReference"/>
          <w:rFonts w:eastAsiaTheme="minorEastAsia"/>
        </w:rPr>
        <w:commentReference w:id="678"/>
      </w:r>
      <w:ins w:id="679" w:author="Denniz Zolnoun" w:date="2016-11-07T12:48:00Z">
        <w:r w:rsidR="00F56066">
          <w:rPr>
            <w:rFonts w:ascii="Arial" w:eastAsia="Arial" w:hAnsi="Arial" w:cs="Arial"/>
          </w:rPr>
          <w:t>in order to</w:t>
        </w:r>
      </w:ins>
      <w:r>
        <w:rPr>
          <w:rFonts w:ascii="Arial" w:eastAsia="Arial" w:hAnsi="Arial" w:cs="Arial"/>
        </w:rPr>
        <w:t xml:space="preserve"> understand the interplay between various domain</w:t>
      </w:r>
      <w:ins w:id="680" w:author="Mintz, Council" w:date="2016-11-08T11:01:00Z">
        <w:r w:rsidR="00BE2D9F">
          <w:rPr>
            <w:rFonts w:ascii="Arial" w:eastAsia="Arial" w:hAnsi="Arial" w:cs="Arial"/>
          </w:rPr>
          <w:t>s</w:t>
        </w:r>
      </w:ins>
      <w:r>
        <w:rPr>
          <w:rFonts w:ascii="Arial" w:eastAsia="Arial" w:hAnsi="Arial" w:cs="Arial"/>
        </w:rPr>
        <w:t xml:space="preserve"> that may be operative </w:t>
      </w:r>
      <w:ins w:id="681" w:author="Denniz Zolnoun" w:date="2016-11-07T12:48:00Z">
        <w:r w:rsidR="00F56066">
          <w:rPr>
            <w:rFonts w:ascii="Arial" w:eastAsia="Arial" w:hAnsi="Arial" w:cs="Arial"/>
          </w:rPr>
          <w:t xml:space="preserve">in </w:t>
        </w:r>
      </w:ins>
      <w:ins w:id="682" w:author="Mintz, Council" w:date="2016-11-08T11:01:00Z">
        <w:r w:rsidR="00BE2D9F">
          <w:rPr>
            <w:rFonts w:ascii="Arial" w:eastAsia="Arial" w:hAnsi="Arial" w:cs="Arial"/>
          </w:rPr>
          <w:t xml:space="preserve">the </w:t>
        </w:r>
      </w:ins>
      <w:r>
        <w:rPr>
          <w:rFonts w:ascii="Arial" w:eastAsia="Arial" w:hAnsi="Arial" w:cs="Arial"/>
        </w:rPr>
        <w:t>genesis of pain and reported symptoms in</w:t>
      </w:r>
      <w:ins w:id="683" w:author="Mintz, Council" w:date="2016-11-08T11:01:00Z">
        <w:r w:rsidR="00BE2D9F">
          <w:rPr>
            <w:rFonts w:ascii="Arial" w:eastAsia="Arial" w:hAnsi="Arial" w:cs="Arial"/>
          </w:rPr>
          <w:t xml:space="preserve"> the</w:t>
        </w:r>
      </w:ins>
      <w:r>
        <w:rPr>
          <w:rFonts w:ascii="Arial" w:eastAsia="Arial" w:hAnsi="Arial" w:cs="Arial"/>
        </w:rPr>
        <w:t xml:space="preserve"> </w:t>
      </w:r>
      <w:proofErr w:type="spellStart"/>
      <w:r>
        <w:rPr>
          <w:rFonts w:ascii="Arial" w:eastAsia="Arial" w:hAnsi="Arial" w:cs="Arial"/>
        </w:rPr>
        <w:t>urogenital</w:t>
      </w:r>
      <w:proofErr w:type="spellEnd"/>
      <w:ins w:id="684" w:author="Denniz Zolnoun" w:date="2016-11-07T12:59:00Z">
        <w:r w:rsidR="007E468C">
          <w:rPr>
            <w:rFonts w:ascii="Arial" w:eastAsia="Arial" w:hAnsi="Arial" w:cs="Arial"/>
          </w:rPr>
          <w:t xml:space="preserve"> </w:t>
        </w:r>
      </w:ins>
      <w:ins w:id="685" w:author="Denniz Zolnoun" w:date="2016-11-07T12:49:00Z">
        <w:r w:rsidR="00F56066">
          <w:rPr>
            <w:rFonts w:ascii="Arial" w:eastAsia="Arial" w:hAnsi="Arial" w:cs="Arial"/>
          </w:rPr>
          <w:t>region such a morphology</w:t>
        </w:r>
        <w:r w:rsidR="00F56066" w:rsidRPr="00687DFA">
          <w:rPr>
            <w:rFonts w:ascii="Arial" w:eastAsia="Arial" w:hAnsi="Arial" w:cs="Arial"/>
            <w:highlight w:val="green"/>
          </w:rPr>
          <w:t>.</w:t>
        </w:r>
      </w:ins>
      <w:del w:id="686" w:author="Mintz, Council" w:date="2016-11-08T11:01:00Z">
        <w:r w:rsidRPr="00687DFA" w:rsidDel="00BE2D9F">
          <w:rPr>
            <w:rFonts w:ascii="Arial" w:eastAsia="Arial" w:hAnsi="Arial" w:cs="Arial"/>
            <w:highlight w:val="green"/>
          </w:rPr>
          <w:delText>.</w:delText>
        </w:r>
      </w:del>
      <w:r w:rsidRPr="00687DFA">
        <w:rPr>
          <w:rFonts w:ascii="Arial" w:eastAsia="Arial" w:hAnsi="Arial" w:cs="Arial"/>
          <w:highlight w:val="green"/>
        </w:rPr>
        <w:t xml:space="preserve"> In this manuscript we discussed our finings with respect to </w:t>
      </w:r>
      <w:ins w:id="687" w:author="farage.ma" w:date="2016-11-11T12:57:00Z">
        <w:r w:rsidR="00F87FB9">
          <w:rPr>
            <w:rFonts w:ascii="Arial" w:eastAsia="Arial" w:hAnsi="Arial" w:cs="Arial"/>
            <w:highlight w:val="green"/>
          </w:rPr>
          <w:t xml:space="preserve">some </w:t>
        </w:r>
      </w:ins>
      <w:r w:rsidRPr="00687DFA">
        <w:rPr>
          <w:rFonts w:ascii="Arial" w:eastAsia="Arial" w:hAnsi="Arial" w:cs="Arial"/>
          <w:highlight w:val="green"/>
        </w:rPr>
        <w:t>anatomical factors that may affect disease manifestation</w:t>
      </w:r>
      <w:ins w:id="688" w:author="Denniz Zolnoun" w:date="2016-11-07T12:49:00Z">
        <w:r w:rsidR="00F56066" w:rsidRPr="00687DFA">
          <w:rPr>
            <w:rFonts w:ascii="Arial" w:eastAsia="Arial" w:hAnsi="Arial" w:cs="Arial"/>
            <w:highlight w:val="green"/>
          </w:rPr>
          <w:t xml:space="preserve"> and symptom</w:t>
        </w:r>
      </w:ins>
      <w:ins w:id="689" w:author="Mintz, Council" w:date="2016-11-08T11:04:00Z">
        <w:r w:rsidR="00CB70E0">
          <w:rPr>
            <w:rFonts w:ascii="Arial" w:eastAsia="Arial" w:hAnsi="Arial" w:cs="Arial"/>
            <w:highlight w:val="green"/>
          </w:rPr>
          <w:t>s</w:t>
        </w:r>
      </w:ins>
      <w:ins w:id="690" w:author="Denniz Zolnoun" w:date="2016-11-07T12:49:00Z">
        <w:r w:rsidR="00F56066" w:rsidRPr="00687DFA">
          <w:rPr>
            <w:rFonts w:ascii="Arial" w:eastAsia="Arial" w:hAnsi="Arial" w:cs="Arial"/>
            <w:highlight w:val="green"/>
          </w:rPr>
          <w:t xml:space="preserve"> report</w:t>
        </w:r>
      </w:ins>
      <w:ins w:id="691" w:author="Mintz, Council" w:date="2016-11-08T11:03:00Z">
        <w:r w:rsidR="00CB70E0">
          <w:rPr>
            <w:rFonts w:ascii="Arial" w:eastAsia="Arial" w:hAnsi="Arial" w:cs="Arial"/>
            <w:highlight w:val="green"/>
          </w:rPr>
          <w:t>ed</w:t>
        </w:r>
      </w:ins>
      <w:r w:rsidRPr="00687DFA">
        <w:rPr>
          <w:rFonts w:ascii="Arial" w:eastAsia="Arial" w:hAnsi="Arial" w:cs="Arial"/>
          <w:highlight w:val="green"/>
        </w:rPr>
        <w:t xml:space="preserve"> while providing normative data on</w:t>
      </w:r>
      <w:ins w:id="692" w:author="Denniz Zolnoun" w:date="2016-11-07T12:49:00Z">
        <w:r w:rsidR="00F56066" w:rsidRPr="00687DFA">
          <w:rPr>
            <w:rFonts w:ascii="Arial" w:eastAsia="Arial" w:hAnsi="Arial" w:cs="Arial"/>
            <w:highlight w:val="green"/>
          </w:rPr>
          <w:t xml:space="preserve"> the</w:t>
        </w:r>
      </w:ins>
      <w:r w:rsidRPr="00687DFA">
        <w:rPr>
          <w:rFonts w:ascii="Arial" w:eastAsia="Arial" w:hAnsi="Arial" w:cs="Arial"/>
          <w:highlight w:val="green"/>
        </w:rPr>
        <w:t xml:space="preserve"> vestibular surface </w:t>
      </w:r>
      <w:commentRangeStart w:id="693"/>
      <w:r w:rsidRPr="00687DFA">
        <w:rPr>
          <w:rFonts w:ascii="Arial" w:eastAsia="Arial" w:hAnsi="Arial" w:cs="Arial"/>
          <w:highlight w:val="green"/>
        </w:rPr>
        <w:t>area</w:t>
      </w:r>
      <w:commentRangeEnd w:id="693"/>
      <w:r w:rsidR="00CB70E0">
        <w:rPr>
          <w:rStyle w:val="CommentReference"/>
          <w:rFonts w:eastAsiaTheme="minorEastAsia"/>
        </w:rPr>
        <w:commentReference w:id="693"/>
      </w:r>
      <w:r w:rsidRPr="00687DFA">
        <w:rPr>
          <w:rFonts w:ascii="Arial" w:eastAsia="Arial" w:hAnsi="Arial" w:cs="Arial"/>
          <w:highlight w:val="green"/>
        </w:rPr>
        <w:t xml:space="preserve">. </w:t>
      </w:r>
      <w:del w:id="694" w:author="Mintz, Council" w:date="2016-11-08T11:04:00Z">
        <w:r w:rsidRPr="00687DFA" w:rsidDel="00CB70E0">
          <w:rPr>
            <w:rFonts w:ascii="Arial" w:eastAsia="Arial" w:hAnsi="Arial" w:cs="Arial"/>
            <w:highlight w:val="green"/>
          </w:rPr>
          <w:delText xml:space="preserve">Clearly, </w:delText>
        </w:r>
      </w:del>
      <w:ins w:id="695" w:author="Mintz, Council" w:date="2016-11-08T11:04:00Z">
        <w:r w:rsidR="00CB70E0">
          <w:rPr>
            <w:rFonts w:ascii="Arial" w:eastAsia="Arial" w:hAnsi="Arial" w:cs="Arial"/>
            <w:highlight w:val="green"/>
          </w:rPr>
          <w:t>T</w:t>
        </w:r>
      </w:ins>
      <w:del w:id="696" w:author="Mintz, Council" w:date="2016-11-08T11:04:00Z">
        <w:r w:rsidRPr="00687DFA" w:rsidDel="00CB70E0">
          <w:rPr>
            <w:rFonts w:ascii="Arial" w:eastAsia="Arial" w:hAnsi="Arial" w:cs="Arial"/>
            <w:highlight w:val="green"/>
          </w:rPr>
          <w:delText>t</w:delText>
        </w:r>
      </w:del>
      <w:r w:rsidRPr="00687DFA">
        <w:rPr>
          <w:rFonts w:ascii="Arial" w:eastAsia="Arial" w:hAnsi="Arial" w:cs="Arial"/>
          <w:highlight w:val="green"/>
        </w:rPr>
        <w:t>his work</w:t>
      </w:r>
      <w:del w:id="697" w:author="Mintz, Council" w:date="2016-11-08T11:04:00Z">
        <w:r w:rsidRPr="00687DFA" w:rsidDel="00CB70E0">
          <w:rPr>
            <w:rFonts w:ascii="Arial" w:eastAsia="Arial" w:hAnsi="Arial" w:cs="Arial"/>
            <w:highlight w:val="green"/>
          </w:rPr>
          <w:delText>s</w:delText>
        </w:r>
      </w:del>
      <w:r w:rsidRPr="00687DFA">
        <w:rPr>
          <w:rFonts w:ascii="Arial" w:eastAsia="Arial" w:hAnsi="Arial" w:cs="Arial"/>
          <w:highlight w:val="green"/>
        </w:rPr>
        <w:t xml:space="preserve"> needs to be replicated and expanded upon</w:t>
      </w:r>
      <w:ins w:id="698" w:author="Denniz Zolnoun" w:date="2016-11-07T12:50:00Z">
        <w:r w:rsidR="00F56066" w:rsidRPr="00687DFA">
          <w:rPr>
            <w:rFonts w:ascii="Arial" w:eastAsia="Arial" w:hAnsi="Arial" w:cs="Arial"/>
            <w:highlight w:val="green"/>
          </w:rPr>
          <w:t xml:space="preserve"> by other colleagues</w:t>
        </w:r>
      </w:ins>
      <w:ins w:id="699" w:author="Mintz, Council" w:date="2016-11-08T11:04:00Z">
        <w:r w:rsidR="00CB70E0">
          <w:rPr>
            <w:rFonts w:ascii="Arial" w:eastAsia="Arial" w:hAnsi="Arial" w:cs="Arial"/>
            <w:highlight w:val="green"/>
          </w:rPr>
          <w:t xml:space="preserve"> </w:t>
        </w:r>
      </w:ins>
      <w:ins w:id="700" w:author="Denniz Zolnoun" w:date="2016-11-07T12:50:00Z">
        <w:del w:id="701" w:author="Mintz, Council" w:date="2016-11-08T11:04:00Z">
          <w:r w:rsidR="00F56066" w:rsidRPr="00687DFA" w:rsidDel="00CB70E0">
            <w:rPr>
              <w:rFonts w:ascii="Arial" w:eastAsia="Arial" w:hAnsi="Arial" w:cs="Arial"/>
              <w:highlight w:val="green"/>
            </w:rPr>
            <w:delText xml:space="preserve">, </w:delText>
          </w:r>
        </w:del>
        <w:r w:rsidR="00F56066" w:rsidRPr="00687DFA">
          <w:rPr>
            <w:rFonts w:ascii="Arial" w:eastAsia="Arial" w:hAnsi="Arial" w:cs="Arial"/>
            <w:highlight w:val="green"/>
          </w:rPr>
          <w:t xml:space="preserve">if we </w:t>
        </w:r>
        <w:del w:id="702" w:author="Mintz, Council" w:date="2016-11-08T11:04:00Z">
          <w:r w:rsidR="00F56066" w:rsidRPr="00687DFA" w:rsidDel="00CB70E0">
            <w:rPr>
              <w:rFonts w:ascii="Arial" w:eastAsia="Arial" w:hAnsi="Arial" w:cs="Arial"/>
              <w:highlight w:val="green"/>
            </w:rPr>
            <w:delText>were</w:delText>
          </w:r>
        </w:del>
      </w:ins>
      <w:ins w:id="703" w:author="Mintz, Council" w:date="2016-11-08T11:04:00Z">
        <w:r w:rsidR="00CB70E0">
          <w:rPr>
            <w:rFonts w:ascii="Arial" w:eastAsia="Arial" w:hAnsi="Arial" w:cs="Arial"/>
            <w:highlight w:val="green"/>
          </w:rPr>
          <w:t>hope</w:t>
        </w:r>
      </w:ins>
      <w:ins w:id="704" w:author="Denniz Zolnoun" w:date="2016-11-07T12:50:00Z">
        <w:r w:rsidR="00F56066" w:rsidRPr="00687DFA">
          <w:rPr>
            <w:rFonts w:ascii="Arial" w:eastAsia="Arial" w:hAnsi="Arial" w:cs="Arial"/>
            <w:highlight w:val="green"/>
          </w:rPr>
          <w:t xml:space="preserve"> to </w:t>
        </w:r>
      </w:ins>
      <w:ins w:id="705" w:author="Mintz, Council" w:date="2016-11-08T11:04:00Z">
        <w:r w:rsidR="00CB70E0">
          <w:rPr>
            <w:rFonts w:ascii="Arial" w:eastAsia="Arial" w:hAnsi="Arial" w:cs="Arial"/>
            <w:highlight w:val="green"/>
          </w:rPr>
          <w:t xml:space="preserve">be able </w:t>
        </w:r>
      </w:ins>
      <w:ins w:id="706" w:author="Denniz Zolnoun" w:date="2016-11-07T12:50:00Z">
        <w:del w:id="707" w:author="Mintz, Council" w:date="2016-11-08T11:04:00Z">
          <w:r w:rsidR="00F56066" w:rsidRPr="00687DFA" w:rsidDel="00CB70E0">
            <w:rPr>
              <w:rFonts w:ascii="Arial" w:eastAsia="Arial" w:hAnsi="Arial" w:cs="Arial"/>
              <w:highlight w:val="green"/>
            </w:rPr>
            <w:delText xml:space="preserve">be able </w:delText>
          </w:r>
        </w:del>
        <w:r w:rsidR="00F56066" w:rsidRPr="00687DFA">
          <w:rPr>
            <w:rFonts w:ascii="Arial" w:eastAsia="Arial" w:hAnsi="Arial" w:cs="Arial"/>
            <w:highlight w:val="green"/>
          </w:rPr>
          <w:t>to shift the state of science and clinical care of these patient</w:t>
        </w:r>
      </w:ins>
      <w:ins w:id="708" w:author="Mintz, Council" w:date="2016-11-08T11:04:00Z">
        <w:r w:rsidR="00CB70E0">
          <w:rPr>
            <w:rFonts w:ascii="Arial" w:eastAsia="Arial" w:hAnsi="Arial" w:cs="Arial"/>
            <w:highlight w:val="green"/>
          </w:rPr>
          <w:t>s</w:t>
        </w:r>
      </w:ins>
      <w:ins w:id="709" w:author="Denniz Zolnoun" w:date="2016-11-07T12:50:00Z">
        <w:r w:rsidR="00F56066" w:rsidRPr="00687DFA">
          <w:rPr>
            <w:rFonts w:ascii="Arial" w:eastAsia="Arial" w:hAnsi="Arial" w:cs="Arial"/>
            <w:highlight w:val="green"/>
          </w:rPr>
          <w:t xml:space="preserve"> from that of </w:t>
        </w:r>
      </w:ins>
      <w:ins w:id="710" w:author="Denniz Zolnoun" w:date="2016-11-07T12:52:00Z">
        <w:r w:rsidR="00F56066" w:rsidRPr="00687DFA">
          <w:rPr>
            <w:rFonts w:ascii="Arial" w:eastAsia="Arial" w:hAnsi="Arial" w:cs="Arial"/>
            <w:highlight w:val="green"/>
          </w:rPr>
          <w:t>‘regional’ to one of mechanism</w:t>
        </w:r>
      </w:ins>
      <w:ins w:id="711" w:author="Mintz, Council" w:date="2016-11-08T11:04:00Z">
        <w:r w:rsidR="00CB70E0">
          <w:rPr>
            <w:rFonts w:ascii="Arial" w:eastAsia="Arial" w:hAnsi="Arial" w:cs="Arial"/>
            <w:highlight w:val="green"/>
          </w:rPr>
          <w:t>-</w:t>
        </w:r>
      </w:ins>
      <w:ins w:id="712" w:author="Denniz Zolnoun" w:date="2016-11-07T12:52:00Z">
        <w:del w:id="713" w:author="Mintz, Council" w:date="2016-11-08T11:04:00Z">
          <w:r w:rsidR="00F56066" w:rsidRPr="00687DFA" w:rsidDel="00CB70E0">
            <w:rPr>
              <w:rFonts w:ascii="Arial" w:eastAsia="Arial" w:hAnsi="Arial" w:cs="Arial"/>
              <w:highlight w:val="green"/>
            </w:rPr>
            <w:delText xml:space="preserve"> </w:delText>
          </w:r>
        </w:del>
        <w:r w:rsidR="00F56066" w:rsidRPr="00687DFA">
          <w:rPr>
            <w:rFonts w:ascii="Arial" w:eastAsia="Arial" w:hAnsi="Arial" w:cs="Arial"/>
            <w:highlight w:val="green"/>
          </w:rPr>
          <w:t>based conceptualization.</w:t>
        </w:r>
        <w:r w:rsidR="00F56066">
          <w:rPr>
            <w:rFonts w:ascii="Arial" w:eastAsia="Arial" w:hAnsi="Arial" w:cs="Arial"/>
          </w:rPr>
          <w:t xml:space="preserve"> </w:t>
        </w:r>
      </w:ins>
    </w:p>
    <w:p w:rsidR="00EF187B" w:rsidRDefault="00EF187B" w:rsidP="009E77C7">
      <w:pPr>
        <w:spacing w:line="480" w:lineRule="auto"/>
        <w:ind w:right="-720"/>
        <w:rPr>
          <w:rFonts w:ascii="Arial" w:hAnsi="Arial" w:cs="Arial"/>
        </w:rPr>
      </w:pPr>
      <w:bookmarkStart w:id="714" w:name="_GoBack"/>
      <w:bookmarkEnd w:id="714"/>
    </w:p>
    <w:p w:rsidR="00EF187B" w:rsidRDefault="00EF187B" w:rsidP="00DB14CD">
      <w:pPr>
        <w:spacing w:line="480" w:lineRule="auto"/>
        <w:ind w:right="-720" w:firstLine="720"/>
        <w:rPr>
          <w:rFonts w:ascii="Arial" w:hAnsi="Arial" w:cs="Arial"/>
        </w:rPr>
      </w:pPr>
    </w:p>
    <w:p w:rsidR="00EF187B" w:rsidRDefault="00EF187B" w:rsidP="00DB14CD">
      <w:pPr>
        <w:spacing w:line="480" w:lineRule="auto"/>
        <w:ind w:right="-720" w:firstLine="720"/>
        <w:rPr>
          <w:rFonts w:ascii="Arial" w:hAnsi="Arial" w:cs="Arial"/>
        </w:rPr>
      </w:pPr>
    </w:p>
    <w:p w:rsidR="009E71E7" w:rsidRPr="00357FDF" w:rsidRDefault="009E71E7" w:rsidP="00FE0D9F">
      <w:pPr>
        <w:spacing w:line="480" w:lineRule="auto"/>
        <w:rPr>
          <w:rFonts w:ascii="Arial" w:hAnsi="Arial" w:cs="Arial"/>
        </w:rPr>
      </w:pPr>
    </w:p>
    <w:sectPr w:rsidR="009E71E7" w:rsidRPr="00357FDF" w:rsidSect="007D023B">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ntz, Council" w:date="2016-11-11T12:57:00Z" w:initials="MC">
    <w:p w:rsidR="00675D70" w:rsidRDefault="00675D70">
      <w:pPr>
        <w:pStyle w:val="CommentText"/>
      </w:pPr>
      <w:r>
        <w:rPr>
          <w:rStyle w:val="CommentReference"/>
        </w:rPr>
        <w:annotationRef/>
      </w:r>
      <w:r>
        <w:t>Should everything be centered like this? Need to check with journal requirements.</w:t>
      </w:r>
    </w:p>
  </w:comment>
  <w:comment w:id="17" w:author="Mintz, Council" w:date="2016-11-11T12:57:00Z" w:initials="MC">
    <w:p w:rsidR="00675D70" w:rsidRDefault="00675D70">
      <w:pPr>
        <w:pStyle w:val="CommentText"/>
      </w:pPr>
      <w:r>
        <w:rPr>
          <w:rStyle w:val="CommentReference"/>
        </w:rPr>
        <w:annotationRef/>
      </w:r>
      <w:r>
        <w:t>Should this be counterparts? Not sure.</w:t>
      </w:r>
    </w:p>
  </w:comment>
  <w:comment w:id="18" w:author="Denniz Zolnoun" w:date="2016-11-11T12:57:00Z" w:initials="DZ">
    <w:p w:rsidR="157FA341" w:rsidRDefault="157FA341">
      <w:pPr>
        <w:pStyle w:val="CommentText"/>
      </w:pPr>
      <w:r>
        <w:rPr>
          <w:rStyle w:val="CommentReference"/>
        </w:rPr>
        <w:annotationRef/>
      </w:r>
      <w:proofErr w:type="gramStart"/>
      <w:r>
        <w:t>yes</w:t>
      </w:r>
      <w:proofErr w:type="gramEnd"/>
      <w:r>
        <w:t xml:space="preserve">.. </w:t>
      </w:r>
      <w:proofErr w:type="gramStart"/>
      <w:r>
        <w:t>and</w:t>
      </w:r>
      <w:proofErr w:type="gramEnd"/>
      <w:r>
        <w:t xml:space="preserve"> I fixed it thanks</w:t>
      </w:r>
    </w:p>
    <w:p w:rsidR="157FA341" w:rsidRDefault="157FA341">
      <w:pPr>
        <w:pStyle w:val="CommentText"/>
      </w:pPr>
    </w:p>
  </w:comment>
  <w:comment w:id="24" w:author="farage.ma" w:date="2016-11-11T12:57:00Z" w:initials="MAF">
    <w:p w:rsidR="00586070" w:rsidRDefault="00586070">
      <w:pPr>
        <w:pStyle w:val="CommentText"/>
      </w:pPr>
      <w:r>
        <w:rPr>
          <w:rStyle w:val="CommentReference"/>
        </w:rPr>
        <w:annotationRef/>
      </w:r>
      <w:proofErr w:type="gramStart"/>
      <w:r>
        <w:t>addition</w:t>
      </w:r>
      <w:proofErr w:type="gramEnd"/>
      <w:r>
        <w:t xml:space="preserve"> to specify</w:t>
      </w:r>
    </w:p>
  </w:comment>
  <w:comment w:id="35" w:author="farage.ma" w:date="2016-11-11T12:57:00Z" w:initials="MAF">
    <w:p w:rsidR="00586070" w:rsidRDefault="00586070">
      <w:pPr>
        <w:pStyle w:val="CommentText"/>
      </w:pPr>
      <w:r>
        <w:rPr>
          <w:rStyle w:val="CommentReference"/>
        </w:rPr>
        <w:annotationRef/>
      </w:r>
      <w:proofErr w:type="gramStart"/>
      <w:r>
        <w:t>from</w:t>
      </w:r>
      <w:proofErr w:type="gramEnd"/>
      <w:r>
        <w:t xml:space="preserve"> inner to third of the labia </w:t>
      </w:r>
      <w:proofErr w:type="spellStart"/>
      <w:r>
        <w:t>minora</w:t>
      </w:r>
      <w:proofErr w:type="spellEnd"/>
      <w:r>
        <w:t xml:space="preserve"> it is non-keratinized as we move more to the external it becomes keratinized.  Denniz, I am assuming you are talking about the inner mucosa?</w:t>
      </w:r>
    </w:p>
  </w:comment>
  <w:comment w:id="48" w:author="Mintz, Council" w:date="2016-11-11T12:57:00Z" w:initials="MC">
    <w:p w:rsidR="00675D70" w:rsidRDefault="00675D70">
      <w:pPr>
        <w:pStyle w:val="CommentText"/>
      </w:pPr>
      <w:r>
        <w:rPr>
          <w:rStyle w:val="CommentReference"/>
        </w:rPr>
        <w:annotationRef/>
      </w:r>
      <w:r>
        <w:t xml:space="preserve">Maybe say this another way. You use the same phrase 2 paragraphs up. Up to you though. </w:t>
      </w:r>
    </w:p>
  </w:comment>
  <w:comment w:id="49" w:author="Denniz Zolnoun" w:date="2016-11-11T12:57:00Z" w:initials="DZ">
    <w:p w:rsidR="3132A787" w:rsidRDefault="3132A787">
      <w:pPr>
        <w:pStyle w:val="CommentText"/>
      </w:pPr>
      <w:r>
        <w:rPr>
          <w:rStyle w:val="CommentReference"/>
        </w:rPr>
        <w:annotationRef/>
      </w:r>
      <w:proofErr w:type="gramStart"/>
      <w:r>
        <w:t>ok</w:t>
      </w:r>
      <w:proofErr w:type="gramEnd"/>
      <w:r>
        <w:t xml:space="preserve"> leave it up to you. For suggestion</w:t>
      </w:r>
    </w:p>
  </w:comment>
  <w:comment w:id="64" w:author="farage.ma" w:date="2016-11-11T12:57:00Z" w:initials="MAF">
    <w:p w:rsidR="00F375A7" w:rsidRDefault="00F375A7">
      <w:pPr>
        <w:pStyle w:val="CommentText"/>
      </w:pPr>
      <w:r>
        <w:rPr>
          <w:rStyle w:val="CommentReference"/>
        </w:rPr>
        <w:annotationRef/>
      </w:r>
      <w:proofErr w:type="gramStart"/>
      <w:r>
        <w:t>are</w:t>
      </w:r>
      <w:proofErr w:type="gramEnd"/>
      <w:r>
        <w:t xml:space="preserve"> all of these subjects/women menstruating/premenopausal?</w:t>
      </w:r>
    </w:p>
  </w:comment>
  <w:comment w:id="66" w:author="Patricia Homan" w:date="2016-11-11T12:57:00Z" w:initials="PH">
    <w:p w:rsidR="00687DFA" w:rsidRDefault="00687DFA">
      <w:pPr>
        <w:pStyle w:val="CommentText"/>
      </w:pPr>
      <w:r>
        <w:rPr>
          <w:rStyle w:val="CommentReference"/>
        </w:rPr>
        <w:annotationRef/>
      </w:r>
      <w:r>
        <w:t xml:space="preserve">Note this sample size is substantially larger than what we ended up with in the data set that I analyzed. It had 264 total (172 </w:t>
      </w:r>
      <w:proofErr w:type="spellStart"/>
      <w:r>
        <w:t>VVS</w:t>
      </w:r>
      <w:proofErr w:type="spellEnd"/>
      <w:r>
        <w:t xml:space="preserve"> and 92 controls), but there are only 255 in cluster analysis, and we should </w:t>
      </w:r>
      <w:proofErr w:type="spellStart"/>
      <w:r>
        <w:t>discus</w:t>
      </w:r>
      <w:proofErr w:type="spellEnd"/>
      <w:r>
        <w:t xml:space="preserve"> how I handled missing data.</w:t>
      </w:r>
    </w:p>
    <w:p w:rsidR="00687DFA" w:rsidRDefault="00687DFA">
      <w:pPr>
        <w:pStyle w:val="CommentText"/>
      </w:pPr>
    </w:p>
    <w:p w:rsidR="00687DFA" w:rsidRDefault="00687DFA">
      <w:pPr>
        <w:pStyle w:val="CommentText"/>
      </w:pPr>
      <w:proofErr w:type="spellStart"/>
      <w:r>
        <w:t>Lets</w:t>
      </w:r>
      <w:proofErr w:type="spellEnd"/>
      <w:r>
        <w:t xml:space="preserve"> just stick with your numbers</w:t>
      </w:r>
    </w:p>
    <w:p w:rsidR="00687DFA" w:rsidRDefault="00687DFA">
      <w:pPr>
        <w:pStyle w:val="CommentText"/>
      </w:pPr>
    </w:p>
  </w:comment>
  <w:comment w:id="94" w:author="farage.ma" w:date="2016-11-11T12:57:00Z" w:initials="MAF">
    <w:p w:rsidR="00586070" w:rsidRDefault="00586070">
      <w:pPr>
        <w:pStyle w:val="CommentText"/>
      </w:pPr>
      <w:r>
        <w:rPr>
          <w:rStyle w:val="CommentReference"/>
        </w:rPr>
        <w:annotationRef/>
      </w:r>
      <w:r>
        <w:t>Is endorsed the right word or confirmed or declared? Just wondering.</w:t>
      </w:r>
    </w:p>
  </w:comment>
  <w:comment w:id="99" w:author="Mintz, Council" w:date="2016-11-11T12:57:00Z" w:initials="MC">
    <w:p w:rsidR="00B54E40" w:rsidRDefault="00B54E40">
      <w:pPr>
        <w:pStyle w:val="CommentText"/>
      </w:pPr>
      <w:r>
        <w:rPr>
          <w:rStyle w:val="CommentReference"/>
        </w:rPr>
        <w:annotationRef/>
      </w:r>
      <w:r>
        <w:t>Another way to say this: spontaneous. Up to you if you want to keep with the provoked/unprovoked axiom or provoked/spontaneous axiom.</w:t>
      </w:r>
    </w:p>
  </w:comment>
  <w:comment w:id="223" w:author="Mintz, Council" w:date="2016-11-11T12:57:00Z" w:initials="MC">
    <w:p w:rsidR="00EF39FF" w:rsidRDefault="00EF39FF">
      <w:pPr>
        <w:pStyle w:val="CommentText"/>
      </w:pPr>
      <w:r>
        <w:rPr>
          <w:rStyle w:val="CommentReference"/>
        </w:rPr>
        <w:annotationRef/>
      </w:r>
      <w:r>
        <w:t>Sounds odd. Not sure what to change it to though. I will need to think about this.</w:t>
      </w:r>
    </w:p>
  </w:comment>
  <w:comment w:id="231" w:author="Mintz, Council" w:date="2016-11-11T12:57:00Z" w:initials="MC">
    <w:p w:rsidR="00CF0806" w:rsidRDefault="00CF0806">
      <w:pPr>
        <w:pStyle w:val="CommentText"/>
      </w:pPr>
      <w:r>
        <w:rPr>
          <w:rStyle w:val="CommentReference"/>
        </w:rPr>
        <w:annotationRef/>
      </w:r>
      <w:r>
        <w:t>I think it might be best to stick with one naming convention: either anterior/posterior or upper/lower.</w:t>
      </w:r>
    </w:p>
  </w:comment>
  <w:comment w:id="232" w:author="Denniz Zolnoun" w:date="2016-11-11T12:57:00Z" w:initials="DZ">
    <w:p w:rsidR="575D562C" w:rsidRDefault="575D562C">
      <w:pPr>
        <w:pStyle w:val="CommentText"/>
      </w:pPr>
      <w:r>
        <w:rPr>
          <w:rStyle w:val="CommentReference"/>
        </w:rPr>
        <w:annotationRef/>
      </w:r>
      <w:proofErr w:type="gramStart"/>
      <w:r>
        <w:t>agreed</w:t>
      </w:r>
      <w:proofErr w:type="gramEnd"/>
      <w:r>
        <w:t xml:space="preserve">..I am going </w:t>
      </w:r>
      <w:proofErr w:type="gramStart"/>
      <w:r>
        <w:t xml:space="preserve">anterior  </w:t>
      </w:r>
      <w:proofErr w:type="spellStart"/>
      <w:r>
        <w:t>vs</w:t>
      </w:r>
      <w:proofErr w:type="spellEnd"/>
      <w:proofErr w:type="gramEnd"/>
      <w:r>
        <w:t xml:space="preserve"> posterior for this one as it is anatomy paper and we need to be consistent with anatomy. As upper and lower can change if the person is lying on their back.</w:t>
      </w:r>
    </w:p>
    <w:p w:rsidR="575D562C" w:rsidRDefault="575D562C">
      <w:pPr>
        <w:pStyle w:val="CommentText"/>
      </w:pPr>
    </w:p>
  </w:comment>
  <w:comment w:id="237" w:author="Mintz, Council" w:date="2016-11-11T12:57:00Z" w:initials="MC">
    <w:p w:rsidR="00EF39FF" w:rsidRDefault="00EF39FF">
      <w:pPr>
        <w:pStyle w:val="CommentText"/>
      </w:pPr>
      <w:r>
        <w:rPr>
          <w:rStyle w:val="CommentReference"/>
        </w:rPr>
        <w:annotationRef/>
      </w:r>
      <w:r>
        <w:t>Should this be urinary?</w:t>
      </w:r>
    </w:p>
  </w:comment>
  <w:comment w:id="238" w:author="Denniz Zolnoun" w:date="2016-11-11T12:57:00Z" w:initials="DZ">
    <w:p w:rsidR="64FDAAF0" w:rsidRDefault="64FDAAF0">
      <w:pPr>
        <w:pStyle w:val="CommentText"/>
      </w:pPr>
      <w:r>
        <w:rPr>
          <w:rStyle w:val="CommentReference"/>
        </w:rPr>
        <w:annotationRef/>
      </w:r>
      <w:proofErr w:type="gramStart"/>
      <w:r>
        <w:t>this</w:t>
      </w:r>
      <w:proofErr w:type="gramEnd"/>
      <w:r>
        <w:t xml:space="preserve"> is ok but I think can use either way. </w:t>
      </w:r>
      <w:proofErr w:type="gramStart"/>
      <w:r>
        <w:t>if</w:t>
      </w:r>
      <w:proofErr w:type="gramEnd"/>
      <w:r>
        <w:t xml:space="preserve"> we were not going to urology journal I would have gone with "urinary </w:t>
      </w:r>
      <w:proofErr w:type="spellStart"/>
      <w:r>
        <w:t>meatus</w:t>
      </w:r>
      <w:proofErr w:type="spellEnd"/>
      <w:r>
        <w:t xml:space="preserve">." </w:t>
      </w:r>
    </w:p>
    <w:p w:rsidR="64FDAAF0" w:rsidRDefault="64FDAAF0">
      <w:pPr>
        <w:pStyle w:val="CommentText"/>
      </w:pPr>
    </w:p>
  </w:comment>
  <w:comment w:id="266" w:author="Mintz, Council" w:date="2016-11-11T12:57:00Z" w:initials="MC">
    <w:p w:rsidR="00EF39FF" w:rsidRDefault="00EF39FF">
      <w:pPr>
        <w:pStyle w:val="CommentText"/>
      </w:pPr>
      <w:r>
        <w:rPr>
          <w:rStyle w:val="CommentReference"/>
        </w:rPr>
        <w:annotationRef/>
      </w:r>
      <w:r>
        <w:t>Before this you are saying site ___. Now you are using o’clock. I think it is best to stick to one naming convention to avoid confusion.</w:t>
      </w:r>
    </w:p>
  </w:comment>
  <w:comment w:id="353" w:author="Denniz Zolnoun" w:date="2016-11-11T12:57:00Z" w:initials="DZ">
    <w:p w:rsidR="00687DFA" w:rsidRDefault="00687DFA">
      <w:pPr>
        <w:pStyle w:val="CommentText"/>
      </w:pPr>
      <w:r>
        <w:rPr>
          <w:rStyle w:val="CommentReference"/>
        </w:rPr>
        <w:annotationRef/>
      </w:r>
      <w:r>
        <w:t xml:space="preserve">Remove variables that are distracting and not </w:t>
      </w:r>
      <w:proofErr w:type="spellStart"/>
      <w:r>
        <w:t>relavent</w:t>
      </w:r>
      <w:proofErr w:type="spellEnd"/>
      <w:proofErr w:type="gramStart"/>
      <w:r>
        <w:t>..</w:t>
      </w:r>
      <w:proofErr w:type="gramEnd"/>
      <w:r>
        <w:t xml:space="preserve"> </w:t>
      </w:r>
      <w:proofErr w:type="gramStart"/>
      <w:r>
        <w:t>e.g</w:t>
      </w:r>
      <w:proofErr w:type="gramEnd"/>
      <w:r>
        <w:t xml:space="preserve">. duration of pain … </w:t>
      </w:r>
    </w:p>
  </w:comment>
  <w:comment w:id="360" w:author="farage.ma" w:date="2016-11-11T12:57:00Z" w:initials="MAF">
    <w:p w:rsidR="00F375A7" w:rsidRDefault="00F375A7">
      <w:pPr>
        <w:pStyle w:val="CommentText"/>
      </w:pPr>
      <w:r>
        <w:rPr>
          <w:rStyle w:val="CommentReference"/>
        </w:rPr>
        <w:annotationRef/>
      </w:r>
      <w:r>
        <w:t>Was correlation done between anterior and posterior?</w:t>
      </w:r>
    </w:p>
  </w:comment>
  <w:comment w:id="363" w:author="Mintz, Council" w:date="2016-11-11T12:57:00Z" w:initials="MC">
    <w:p w:rsidR="006A12F3" w:rsidRDefault="006A12F3">
      <w:pPr>
        <w:pStyle w:val="CommentText"/>
      </w:pPr>
      <w:r>
        <w:rPr>
          <w:rStyle w:val="CommentReference"/>
        </w:rPr>
        <w:annotationRef/>
      </w:r>
      <w:r>
        <w:t>Sounds odd. May need to reword to make more clear.</w:t>
      </w:r>
    </w:p>
  </w:comment>
  <w:comment w:id="446" w:author="Mintz, Council" w:date="2016-11-11T12:57:00Z" w:initials="MC">
    <w:p w:rsidR="009311F6" w:rsidRDefault="009311F6">
      <w:pPr>
        <w:pStyle w:val="CommentText"/>
      </w:pPr>
      <w:r>
        <w:rPr>
          <w:rStyle w:val="CommentReference"/>
        </w:rPr>
        <w:annotationRef/>
      </w:r>
      <w:r>
        <w:t>Consistency. Site 6 or 6 o’clock. Need to pick one.</w:t>
      </w:r>
    </w:p>
  </w:comment>
  <w:comment w:id="460" w:author="farage.ma" w:date="2016-11-11T12:57:00Z" w:initials="MAF">
    <w:p w:rsidR="00F375A7" w:rsidRDefault="00F375A7">
      <w:pPr>
        <w:pStyle w:val="CommentText"/>
      </w:pPr>
      <w:r>
        <w:rPr>
          <w:rStyle w:val="CommentReference"/>
        </w:rPr>
        <w:annotationRef/>
      </w:r>
      <w:r>
        <w:t>Is this correct?</w:t>
      </w:r>
    </w:p>
  </w:comment>
  <w:comment w:id="475" w:author="Patricia Homan" w:date="2016-11-11T12:57:00Z" w:initials="PH">
    <w:p w:rsidR="00687DFA" w:rsidRDefault="00687DFA">
      <w:pPr>
        <w:pStyle w:val="CommentText"/>
      </w:pPr>
      <w:r>
        <w:rPr>
          <w:rStyle w:val="CommentReference"/>
        </w:rPr>
        <w:annotationRef/>
      </w:r>
      <w:r>
        <w:t>I actually feel fairly confident reporting the rests of the 2 tailed test in this case because I went back and checked and they meet the conditions under which a one-tailed test is reliable: the sample sizes are not too small (80 and 166), the distributions of values are relatively normal, and the variances are equal.</w:t>
      </w:r>
    </w:p>
  </w:comment>
  <w:comment w:id="484" w:author="farage.ma" w:date="2016-11-11T12:57:00Z" w:initials="MAF">
    <w:p w:rsidR="00F375A7" w:rsidRDefault="00F375A7">
      <w:pPr>
        <w:pStyle w:val="CommentText"/>
      </w:pPr>
      <w:r>
        <w:rPr>
          <w:rStyle w:val="CommentReference"/>
        </w:rPr>
        <w:annotationRef/>
      </w:r>
      <w:r>
        <w:t>Based on mathematical mean or ratio? Or did we look at both and found exactly same conclusion?</w:t>
      </w:r>
    </w:p>
  </w:comment>
  <w:comment w:id="519" w:author="Denniz Zolnoun" w:date="2016-11-11T12:57:00Z" w:initials="DZ">
    <w:p w:rsidR="00687DFA" w:rsidRDefault="00687DFA">
      <w:pPr>
        <w:pStyle w:val="CommentText"/>
      </w:pPr>
      <w:r>
        <w:rPr>
          <w:rStyle w:val="CommentReference"/>
        </w:rPr>
        <w:annotationRef/>
      </w:r>
      <w:r>
        <w:t>Hi patricia</w:t>
      </w:r>
      <w:proofErr w:type="gramStart"/>
      <w:r>
        <w:t>,,</w:t>
      </w:r>
      <w:proofErr w:type="gramEnd"/>
      <w:r>
        <w:t xml:space="preserve"> I figured we could put a Kappa here.. </w:t>
      </w:r>
      <w:proofErr w:type="spellStart"/>
      <w:proofErr w:type="gramStart"/>
      <w:r>
        <w:t>lets</w:t>
      </w:r>
      <w:proofErr w:type="spellEnd"/>
      <w:proofErr w:type="gramEnd"/>
      <w:r>
        <w:t xml:space="preserve"> just stick to measure that I repeated two weeks apart. That we within observer </w:t>
      </w:r>
      <w:proofErr w:type="spellStart"/>
      <w:r>
        <w:t>reproduability</w:t>
      </w:r>
      <w:proofErr w:type="spellEnd"/>
      <w:r>
        <w:t xml:space="preserve"> </w:t>
      </w:r>
    </w:p>
  </w:comment>
  <w:comment w:id="559" w:author="farage.ma" w:date="2016-11-11T12:57:00Z" w:initials="MAF">
    <w:p w:rsidR="00F375A7" w:rsidRDefault="00F375A7">
      <w:pPr>
        <w:pStyle w:val="CommentText"/>
      </w:pPr>
      <w:r>
        <w:rPr>
          <w:rStyle w:val="CommentReference"/>
        </w:rPr>
        <w:annotationRef/>
      </w:r>
      <w:proofErr w:type="spellStart"/>
      <w:r>
        <w:t>DZ</w:t>
      </w:r>
      <w:proofErr w:type="spellEnd"/>
      <w:r>
        <w:t xml:space="preserve"> please see my previous note on.</w:t>
      </w:r>
    </w:p>
  </w:comment>
  <w:comment w:id="654" w:author="Mintz, Council" w:date="2016-11-11T12:57:00Z" w:initials="MC">
    <w:p w:rsidR="00BE2D9F" w:rsidRDefault="00BE2D9F">
      <w:pPr>
        <w:pStyle w:val="CommentText"/>
      </w:pPr>
      <w:r>
        <w:rPr>
          <w:rStyle w:val="CommentReference"/>
        </w:rPr>
        <w:annotationRef/>
      </w:r>
      <w:r>
        <w:t>Objective used twice in the same sentence. You may want to change one of them to a different word.</w:t>
      </w:r>
    </w:p>
  </w:comment>
  <w:comment w:id="655" w:author="Denniz Zolnoun" w:date="2016-11-11T12:57:00Z" w:initials="DZ">
    <w:p w:rsidR="7B8F1522" w:rsidRDefault="7B8F1522">
      <w:pPr>
        <w:pStyle w:val="CommentText"/>
      </w:pPr>
      <w:r>
        <w:rPr>
          <w:rStyle w:val="CommentReference"/>
        </w:rPr>
        <w:annotationRef/>
      </w:r>
      <w:proofErr w:type="gramStart"/>
      <w:r>
        <w:t>ok</w:t>
      </w:r>
      <w:proofErr w:type="gramEnd"/>
      <w:r>
        <w:t xml:space="preserve"> change as you see fit</w:t>
      </w:r>
    </w:p>
  </w:comment>
  <w:comment w:id="678" w:author="farage.ma" w:date="2016-11-11T12:57:00Z" w:initials="MAF">
    <w:p w:rsidR="00F375A7" w:rsidRDefault="00F375A7">
      <w:pPr>
        <w:pStyle w:val="CommentText"/>
      </w:pPr>
      <w:r>
        <w:rPr>
          <w:rStyle w:val="CommentReference"/>
        </w:rPr>
        <w:annotationRef/>
      </w:r>
      <w:proofErr w:type="gramStart"/>
      <w:r>
        <w:t>correct</w:t>
      </w:r>
      <w:proofErr w:type="gramEnd"/>
      <w:r>
        <w:t xml:space="preserve">? </w:t>
      </w:r>
      <w:proofErr w:type="gramStart"/>
      <w:r>
        <w:t>Or</w:t>
      </w:r>
      <w:r w:rsidR="00F87FB9">
        <w:t xml:space="preserve">  a</w:t>
      </w:r>
      <w:proofErr w:type="gramEnd"/>
      <w:r w:rsidR="00F87FB9">
        <w:t xml:space="preserve"> level of</w:t>
      </w:r>
      <w:r>
        <w:t xml:space="preserve"> knowledge foundation</w:t>
      </w:r>
    </w:p>
  </w:comment>
  <w:comment w:id="693" w:author="Mintz, Council" w:date="2016-11-11T12:57:00Z" w:initials="MC">
    <w:p w:rsidR="00CB70E0" w:rsidRDefault="00CB70E0">
      <w:pPr>
        <w:pStyle w:val="CommentText"/>
      </w:pPr>
      <w:r>
        <w:rPr>
          <w:rStyle w:val="CommentReference"/>
        </w:rPr>
        <w:annotationRef/>
      </w:r>
      <w:r>
        <w:t>Need another sentence here to strengthen the last paragraph. Need to think about this.</w:t>
      </w:r>
    </w:p>
  </w:comment>
</w:comments>
</file>

<file path=word/commentsExtended.xml><?xml version="1.0" encoding="utf-8"?>
<w15:commentsEx xmlns:mc="http://schemas.openxmlformats.org/markup-compatibility/2006" xmlns:w15="http://schemas.microsoft.com/office/word/2012/wordml" mc:Ignorable="w15">
  <w15:commentEx w15:done="0" w15:paraId="44235FD2"/>
  <w15:commentEx w15:done="1" w15:paraId="2E025910"/>
  <w15:commentEx w15:done="0" w15:paraId="1CCCAB82"/>
  <w15:commentEx w15:done="0" w15:paraId="1FDACB0E"/>
  <w15:commentEx w15:done="0" w15:paraId="0B333BF6"/>
  <w15:commentEx w15:done="0" w15:paraId="2F147235"/>
  <w15:commentEx w15:done="0" w15:paraId="6D497080"/>
  <w15:commentEx w15:done="0" w15:paraId="1D4BAF23"/>
  <w15:commentEx w15:done="0" w15:paraId="491A0AEF"/>
  <w15:commentEx w15:done="0" w15:paraId="52167E13"/>
  <w15:commentEx w15:done="0" w15:paraId="1FEC7625"/>
  <w15:commentEx w15:done="0" w15:paraId="320694FF"/>
  <w15:commentEx w15:done="0" w15:paraId="2C77AB69"/>
  <w15:commentEx w15:done="0" w15:paraId="47543F48"/>
  <w15:commentEx w15:done="0" w15:paraId="1C295BF2"/>
  <w15:commentEx w15:done="0" w15:paraId="592CB7DE"/>
  <w15:commentEx w15:done="1" w15:paraId="31EFF851" w15:paraIdParent="2E025910"/>
  <w15:commentEx w15:done="0" w15:paraId="221BC9B8" w15:paraIdParent="1CCCAB82"/>
  <w15:commentEx w15:done="0" w15:paraId="1EACE752" w15:paraIdParent="6D497080"/>
  <w15:commentEx w15:done="0" w15:paraId="5E844736" w15:paraIdParent="1D4BAF23"/>
  <w15:commentEx w15:done="0" w15:paraId="678E756F" w15:paraIdParent="1C295BF2"/>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Segoe UI">
    <w:altName w:val="Courier New"/>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Mintz, Council">
    <w15:presenceInfo w15:providerId="AD" w15:userId="S-1-5-21-344340502-4252695000-2390403120-1259606"/>
  </w15:person>
  <w15:person w15:author="Denniz Zolnoun">
    <w15:presenceInfo w15:providerId="" w15:user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4E5ACC"/>
    <w:rsid w:val="00004651"/>
    <w:rsid w:val="000204F1"/>
    <w:rsid w:val="00073632"/>
    <w:rsid w:val="00083A2D"/>
    <w:rsid w:val="00083CC8"/>
    <w:rsid w:val="000D12DD"/>
    <w:rsid w:val="000D65B1"/>
    <w:rsid w:val="00115F6D"/>
    <w:rsid w:val="001D09FF"/>
    <w:rsid w:val="001D3007"/>
    <w:rsid w:val="001D6F55"/>
    <w:rsid w:val="001E2215"/>
    <w:rsid w:val="001E3F95"/>
    <w:rsid w:val="001F5B62"/>
    <w:rsid w:val="002230BD"/>
    <w:rsid w:val="002346F5"/>
    <w:rsid w:val="00257001"/>
    <w:rsid w:val="002A1846"/>
    <w:rsid w:val="002C2983"/>
    <w:rsid w:val="002F0DEA"/>
    <w:rsid w:val="002F5392"/>
    <w:rsid w:val="00313924"/>
    <w:rsid w:val="00357FDF"/>
    <w:rsid w:val="00360F5D"/>
    <w:rsid w:val="00362C74"/>
    <w:rsid w:val="00373A1A"/>
    <w:rsid w:val="003746B9"/>
    <w:rsid w:val="003836F1"/>
    <w:rsid w:val="003A39E0"/>
    <w:rsid w:val="003B4C00"/>
    <w:rsid w:val="00415090"/>
    <w:rsid w:val="00455791"/>
    <w:rsid w:val="0045738E"/>
    <w:rsid w:val="004668A7"/>
    <w:rsid w:val="004E04BA"/>
    <w:rsid w:val="004E5ACC"/>
    <w:rsid w:val="0054369B"/>
    <w:rsid w:val="00576F8C"/>
    <w:rsid w:val="00586070"/>
    <w:rsid w:val="00593D50"/>
    <w:rsid w:val="005D173F"/>
    <w:rsid w:val="005D2D7F"/>
    <w:rsid w:val="005D5DF3"/>
    <w:rsid w:val="00603B56"/>
    <w:rsid w:val="00611ED6"/>
    <w:rsid w:val="00616B38"/>
    <w:rsid w:val="006312BE"/>
    <w:rsid w:val="00664F52"/>
    <w:rsid w:val="00675D70"/>
    <w:rsid w:val="00676A3D"/>
    <w:rsid w:val="00687DFA"/>
    <w:rsid w:val="00696260"/>
    <w:rsid w:val="006A12F3"/>
    <w:rsid w:val="006B324C"/>
    <w:rsid w:val="006C2ED9"/>
    <w:rsid w:val="006E450D"/>
    <w:rsid w:val="006F0D54"/>
    <w:rsid w:val="00701784"/>
    <w:rsid w:val="00762784"/>
    <w:rsid w:val="00790ED6"/>
    <w:rsid w:val="007A48CF"/>
    <w:rsid w:val="007C29FB"/>
    <w:rsid w:val="007D023B"/>
    <w:rsid w:val="007D2591"/>
    <w:rsid w:val="007E468C"/>
    <w:rsid w:val="007E70F5"/>
    <w:rsid w:val="00821779"/>
    <w:rsid w:val="00825099"/>
    <w:rsid w:val="0083581A"/>
    <w:rsid w:val="0084305F"/>
    <w:rsid w:val="00852336"/>
    <w:rsid w:val="0085549C"/>
    <w:rsid w:val="008613A9"/>
    <w:rsid w:val="0087241F"/>
    <w:rsid w:val="00892CB8"/>
    <w:rsid w:val="008B5368"/>
    <w:rsid w:val="008B7C82"/>
    <w:rsid w:val="008D2E71"/>
    <w:rsid w:val="008D4FC6"/>
    <w:rsid w:val="008D5F12"/>
    <w:rsid w:val="008D67DE"/>
    <w:rsid w:val="009003BB"/>
    <w:rsid w:val="00902B6B"/>
    <w:rsid w:val="009158FE"/>
    <w:rsid w:val="009311F6"/>
    <w:rsid w:val="00932A1B"/>
    <w:rsid w:val="00964441"/>
    <w:rsid w:val="009C564D"/>
    <w:rsid w:val="009D3A8D"/>
    <w:rsid w:val="009E71E7"/>
    <w:rsid w:val="009E77C7"/>
    <w:rsid w:val="009F2ADB"/>
    <w:rsid w:val="009F3B7A"/>
    <w:rsid w:val="009F5F7A"/>
    <w:rsid w:val="009F6C28"/>
    <w:rsid w:val="00A05EB4"/>
    <w:rsid w:val="00A11D99"/>
    <w:rsid w:val="00A56ACA"/>
    <w:rsid w:val="00A61E56"/>
    <w:rsid w:val="00A86DA0"/>
    <w:rsid w:val="00A97205"/>
    <w:rsid w:val="00AA1ECD"/>
    <w:rsid w:val="00AB078A"/>
    <w:rsid w:val="00AD0EDF"/>
    <w:rsid w:val="00AD2BA3"/>
    <w:rsid w:val="00AD4B8C"/>
    <w:rsid w:val="00AD4C2C"/>
    <w:rsid w:val="00B01EA1"/>
    <w:rsid w:val="00B1624E"/>
    <w:rsid w:val="00B21549"/>
    <w:rsid w:val="00B428E6"/>
    <w:rsid w:val="00B54E40"/>
    <w:rsid w:val="00B554A0"/>
    <w:rsid w:val="00B569FE"/>
    <w:rsid w:val="00B852D8"/>
    <w:rsid w:val="00B972BC"/>
    <w:rsid w:val="00BA503E"/>
    <w:rsid w:val="00BB066C"/>
    <w:rsid w:val="00BB59BF"/>
    <w:rsid w:val="00BE2D9F"/>
    <w:rsid w:val="00BF35CF"/>
    <w:rsid w:val="00C06568"/>
    <w:rsid w:val="00C21C97"/>
    <w:rsid w:val="00C328C8"/>
    <w:rsid w:val="00C36B8D"/>
    <w:rsid w:val="00C4557D"/>
    <w:rsid w:val="00C7201A"/>
    <w:rsid w:val="00C97B93"/>
    <w:rsid w:val="00CB70E0"/>
    <w:rsid w:val="00CD5883"/>
    <w:rsid w:val="00CF0806"/>
    <w:rsid w:val="00D2367E"/>
    <w:rsid w:val="00D41284"/>
    <w:rsid w:val="00D50A7F"/>
    <w:rsid w:val="00D61111"/>
    <w:rsid w:val="00D73F59"/>
    <w:rsid w:val="00D91174"/>
    <w:rsid w:val="00DB14CD"/>
    <w:rsid w:val="00DB39E9"/>
    <w:rsid w:val="00DC3867"/>
    <w:rsid w:val="00DE3175"/>
    <w:rsid w:val="00DF1624"/>
    <w:rsid w:val="00DF44DF"/>
    <w:rsid w:val="00E13BC1"/>
    <w:rsid w:val="00E25BD5"/>
    <w:rsid w:val="00E263BF"/>
    <w:rsid w:val="00E41240"/>
    <w:rsid w:val="00E458DF"/>
    <w:rsid w:val="00E60E94"/>
    <w:rsid w:val="00E83AAA"/>
    <w:rsid w:val="00EC1081"/>
    <w:rsid w:val="00EC2EB4"/>
    <w:rsid w:val="00EE0702"/>
    <w:rsid w:val="00EE11C7"/>
    <w:rsid w:val="00EF187B"/>
    <w:rsid w:val="00EF1E4C"/>
    <w:rsid w:val="00EF39FF"/>
    <w:rsid w:val="00F23876"/>
    <w:rsid w:val="00F375A7"/>
    <w:rsid w:val="00F37855"/>
    <w:rsid w:val="00F56066"/>
    <w:rsid w:val="00F651DE"/>
    <w:rsid w:val="00F87FB9"/>
    <w:rsid w:val="00F913A7"/>
    <w:rsid w:val="00FB2FFB"/>
    <w:rsid w:val="00FC38FB"/>
    <w:rsid w:val="00FE0D9F"/>
    <w:rsid w:val="00FE4CCA"/>
    <w:rsid w:val="00FE65BA"/>
    <w:rsid w:val="0339C644"/>
    <w:rsid w:val="06300B9C"/>
    <w:rsid w:val="0E34CC41"/>
    <w:rsid w:val="157FA341"/>
    <w:rsid w:val="1B0DE93F"/>
    <w:rsid w:val="1DA37886"/>
    <w:rsid w:val="21753AA1"/>
    <w:rsid w:val="3132A787"/>
    <w:rsid w:val="3AA316C1"/>
    <w:rsid w:val="3FDA2C7C"/>
    <w:rsid w:val="4E80E4B6"/>
    <w:rsid w:val="511E88B6"/>
    <w:rsid w:val="575D562C"/>
    <w:rsid w:val="57EE96D8"/>
    <w:rsid w:val="5A5B8EA6"/>
    <w:rsid w:val="5D85D7BD"/>
    <w:rsid w:val="64FDAAF0"/>
    <w:rsid w:val="6712486E"/>
    <w:rsid w:val="67E1733A"/>
    <w:rsid w:val="6B3A5224"/>
    <w:rsid w:val="6E8CAEDA"/>
    <w:rsid w:val="7021D4CE"/>
    <w:rsid w:val="7B8F15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63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73632"/>
    <w:rPr>
      <w:sz w:val="16"/>
      <w:szCs w:val="16"/>
    </w:rPr>
  </w:style>
  <w:style w:type="paragraph" w:styleId="CommentText">
    <w:name w:val="annotation text"/>
    <w:basedOn w:val="Normal"/>
    <w:link w:val="CommentTextChar"/>
    <w:uiPriority w:val="99"/>
    <w:semiHidden/>
    <w:unhideWhenUsed/>
    <w:rsid w:val="00073632"/>
    <w:rPr>
      <w:rFonts w:eastAsiaTheme="minorEastAsia"/>
      <w:sz w:val="20"/>
      <w:szCs w:val="20"/>
    </w:rPr>
  </w:style>
  <w:style w:type="character" w:customStyle="1" w:styleId="CommentTextChar">
    <w:name w:val="Comment Text Char"/>
    <w:basedOn w:val="DefaultParagraphFont"/>
    <w:link w:val="CommentText"/>
    <w:uiPriority w:val="99"/>
    <w:semiHidden/>
    <w:rsid w:val="00073632"/>
    <w:rPr>
      <w:rFonts w:eastAsiaTheme="minorEastAsia"/>
      <w:sz w:val="20"/>
      <w:szCs w:val="20"/>
    </w:rPr>
  </w:style>
  <w:style w:type="paragraph" w:styleId="BalloonText">
    <w:name w:val="Balloon Text"/>
    <w:basedOn w:val="Normal"/>
    <w:link w:val="BalloonTextChar"/>
    <w:uiPriority w:val="99"/>
    <w:semiHidden/>
    <w:unhideWhenUsed/>
    <w:rsid w:val="000736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63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F1624"/>
    <w:rPr>
      <w:rFonts w:eastAsiaTheme="minorHAnsi"/>
      <w:b/>
      <w:bCs/>
    </w:rPr>
  </w:style>
  <w:style w:type="character" w:customStyle="1" w:styleId="CommentSubjectChar">
    <w:name w:val="Comment Subject Char"/>
    <w:basedOn w:val="CommentTextChar"/>
    <w:link w:val="CommentSubject"/>
    <w:uiPriority w:val="99"/>
    <w:semiHidden/>
    <w:rsid w:val="00DF1624"/>
    <w:rPr>
      <w:rFonts w:eastAsiaTheme="minorEastAsia"/>
      <w:b/>
      <w:bCs/>
      <w:sz w:val="20"/>
      <w:szCs w:val="20"/>
    </w:rPr>
  </w:style>
</w:styles>
</file>

<file path=word/webSettings.xml><?xml version="1.0" encoding="utf-8"?>
<w:webSettings xmlns:r="http://schemas.openxmlformats.org/officeDocument/2006/relationships" xmlns:w="http://schemas.openxmlformats.org/wordprocessingml/2006/main">
  <w:divs>
    <w:div w:id="35940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2442</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16330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Avva, Kalyani Lakshmi</dc:creator>
  <cp:lastModifiedBy>farage.ma</cp:lastModifiedBy>
  <cp:revision>2</cp:revision>
  <dcterms:created xsi:type="dcterms:W3CDTF">2016-11-11T17:57:00Z</dcterms:created>
  <dcterms:modified xsi:type="dcterms:W3CDTF">2016-11-11T17:57:00Z</dcterms:modified>
</cp:coreProperties>
</file>